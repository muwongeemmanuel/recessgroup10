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C71" w:rsidRPr="00167C71" w:rsidRDefault="00167C71">
      <w:pPr>
        <w:spacing w:after="0"/>
        <w:jc w:val="both"/>
        <w:rPr>
          <w:rStyle w:val="SubtleReference"/>
          <w:rFonts w:eastAsiaTheme="minorEastAsia"/>
        </w:rPr>
        <w:pPrChange w:id="2" w:author="Pc2" w:date="2018-06-30T12:53:00Z">
          <w:pPr>
            <w:jc w:val="right"/>
          </w:pPr>
        </w:pPrChange>
      </w:pPr>
    </w:p>
    <w:p w:rsidR="00885C28" w:rsidRDefault="00885C28">
      <w:pPr>
        <w:tabs>
          <w:tab w:val="left" w:pos="3000"/>
        </w:tabs>
        <w:spacing w:before="240" w:after="240" w:line="360" w:lineRule="auto"/>
        <w:jc w:val="center"/>
        <w:rPr>
          <w:ins w:id="3" w:author="Pc2" w:date="2018-06-30T13:04:00Z"/>
          <w:rFonts w:ascii="Times New Roman" w:hAnsi="Times New Roman" w:cs="Times New Roman"/>
          <w:b/>
          <w:sz w:val="40"/>
        </w:rPr>
      </w:pPr>
      <w:ins w:id="4" w:author="Pc2" w:date="2018-06-30T13:04:00Z">
        <w:r w:rsidRPr="00CD5AF8">
          <w:rPr>
            <w:rFonts w:ascii="Times New Roman" w:hAnsi="Times New Roman" w:cs="Times New Roman"/>
            <w:noProof/>
            <w:sz w:val="40"/>
          </w:rPr>
          <w:drawing>
            <wp:anchor distT="0" distB="0" distL="114300" distR="114300" simplePos="0" relativeHeight="251659264" behindDoc="1" locked="0" layoutInCell="1" allowOverlap="1" wp14:anchorId="0BAF2081" wp14:editId="587EA9E9">
              <wp:simplePos x="0" y="0"/>
              <wp:positionH relativeFrom="column">
                <wp:posOffset>2085975</wp:posOffset>
              </wp:positionH>
              <wp:positionV relativeFrom="paragraph">
                <wp:posOffset>-390525</wp:posOffset>
              </wp:positionV>
              <wp:extent cx="1280160" cy="1127760"/>
              <wp:effectExtent l="0" t="0" r="0" b="0"/>
              <wp:wrapNone/>
              <wp:docPr id="22" name="Picture 1" descr="M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a:ln>
                        <a:noFill/>
                      </a:ln>
                    </pic:spPr>
                  </pic:pic>
                </a:graphicData>
              </a:graphic>
            </wp:anchor>
          </w:drawing>
        </w:r>
        <w:r w:rsidRPr="00CD5AF8">
          <w:rPr>
            <w:rFonts w:ascii="Times New Roman" w:hAnsi="Times New Roman" w:cs="Times New Roman"/>
            <w:b/>
            <w:sz w:val="40"/>
          </w:rPr>
          <w:t>MAKERERE</w:t>
        </w:r>
        <w:r>
          <w:rPr>
            <w:rFonts w:ascii="Times New Roman" w:hAnsi="Times New Roman" w:cs="Times New Roman"/>
            <w:b/>
            <w:sz w:val="40"/>
          </w:rPr>
          <w:t xml:space="preserve">                </w:t>
        </w:r>
        <w:r w:rsidRPr="00CD5AF8">
          <w:rPr>
            <w:rFonts w:ascii="Times New Roman" w:hAnsi="Times New Roman" w:cs="Times New Roman"/>
            <w:b/>
            <w:sz w:val="40"/>
          </w:rPr>
          <w:t xml:space="preserve"> </w:t>
        </w:r>
        <w:r>
          <w:rPr>
            <w:rFonts w:ascii="Times New Roman" w:hAnsi="Times New Roman" w:cs="Times New Roman"/>
            <w:b/>
            <w:sz w:val="40"/>
          </w:rPr>
          <w:t xml:space="preserve">  </w:t>
        </w:r>
        <w:r w:rsidRPr="00CD5AF8">
          <w:rPr>
            <w:rFonts w:ascii="Times New Roman" w:hAnsi="Times New Roman" w:cs="Times New Roman"/>
            <w:b/>
            <w:sz w:val="40"/>
          </w:rPr>
          <w:t>UNIVERSITY</w:t>
        </w:r>
      </w:ins>
    </w:p>
    <w:p w:rsidR="00885C28" w:rsidRDefault="00885C28">
      <w:pPr>
        <w:autoSpaceDE w:val="0"/>
        <w:autoSpaceDN w:val="0"/>
        <w:adjustRightInd w:val="0"/>
        <w:jc w:val="center"/>
        <w:rPr>
          <w:ins w:id="5" w:author="Pc2" w:date="2018-06-30T13:04:00Z"/>
          <w:rFonts w:ascii="TimesNewRomanPSMT" w:cs="TimesNewRomanPSMT"/>
        </w:rPr>
      </w:pPr>
      <w:ins w:id="6" w:author="Pc2" w:date="2018-06-30T13:04:00Z">
        <w:r>
          <w:rPr>
            <w:rFonts w:ascii="TimesNewRomanPSMT" w:cs="TimesNewRomanPSMT"/>
          </w:rPr>
          <w:t>COLLEGE OF COMPUTING AND INFORMATION SCIENCES</w:t>
        </w:r>
      </w:ins>
    </w:p>
    <w:p w:rsidR="00885C28" w:rsidRDefault="00885C28">
      <w:pPr>
        <w:autoSpaceDE w:val="0"/>
        <w:autoSpaceDN w:val="0"/>
        <w:adjustRightInd w:val="0"/>
        <w:jc w:val="center"/>
        <w:rPr>
          <w:ins w:id="7" w:author="Pc2" w:date="2018-06-30T13:04:00Z"/>
          <w:rFonts w:ascii="TimesNewRomanPSMT" w:cs="TimesNewRomanPSMT"/>
        </w:rPr>
      </w:pPr>
      <w:ins w:id="8" w:author="Pc2" w:date="2018-06-30T13:04:00Z">
        <w:r>
          <w:rPr>
            <w:rFonts w:ascii="TimesNewRomanPSMT" w:cs="TimesNewRomanPSMT"/>
          </w:rPr>
          <w:t>DEPARTMENT OF NETWORKS</w:t>
        </w:r>
      </w:ins>
    </w:p>
    <w:p w:rsidR="00885C28" w:rsidRDefault="00885C28">
      <w:pPr>
        <w:autoSpaceDE w:val="0"/>
        <w:autoSpaceDN w:val="0"/>
        <w:adjustRightInd w:val="0"/>
        <w:jc w:val="center"/>
        <w:rPr>
          <w:ins w:id="9" w:author="Pc2" w:date="2018-06-30T13:04:00Z"/>
          <w:rFonts w:ascii="TimesNewRomanPSMT" w:cs="TimesNewRomanPSMT"/>
        </w:rPr>
      </w:pPr>
      <w:ins w:id="10" w:author="Pc2" w:date="2018-06-30T13:04:00Z">
        <w:r>
          <w:rPr>
            <w:rFonts w:ascii="TimesNewRomanPSMT" w:cs="TimesNewRomanPSMT"/>
          </w:rPr>
          <w:t>BACHELOR OF SCIENCE IN SOFTWARE ENGINEERING (YEAR 2)</w:t>
        </w:r>
      </w:ins>
    </w:p>
    <w:p w:rsidR="00885C28" w:rsidRDefault="00885C28">
      <w:pPr>
        <w:autoSpaceDE w:val="0"/>
        <w:autoSpaceDN w:val="0"/>
        <w:adjustRightInd w:val="0"/>
        <w:jc w:val="center"/>
        <w:rPr>
          <w:ins w:id="11" w:author="Pc2" w:date="2018-06-30T13:04:00Z"/>
          <w:rFonts w:ascii="TimesNewRomanPSMT" w:cs="TimesNewRomanPSMT"/>
        </w:rPr>
      </w:pPr>
      <w:ins w:id="12" w:author="Pc2" w:date="2018-06-30T13:04:00Z">
        <w:r>
          <w:rPr>
            <w:rFonts w:ascii="TimesNewRomanPSMT" w:cs="TimesNewRomanPSMT"/>
          </w:rPr>
          <w:t>RECESS TERM 2 (BSE 2301)</w:t>
        </w:r>
      </w:ins>
    </w:p>
    <w:p w:rsidR="00885C28" w:rsidRDefault="00247148">
      <w:pPr>
        <w:autoSpaceDE w:val="0"/>
        <w:autoSpaceDN w:val="0"/>
        <w:adjustRightInd w:val="0"/>
        <w:jc w:val="center"/>
        <w:rPr>
          <w:ins w:id="13" w:author="Pc2" w:date="2018-06-30T13:04:00Z"/>
          <w:rFonts w:ascii="TimesNewRomanPSMT" w:cs="TimesNewRomanPSMT"/>
        </w:rPr>
      </w:pPr>
      <w:ins w:id="14" w:author="Pc2" w:date="2018-06-30T13:04:00Z">
        <w:r>
          <w:rPr>
            <w:rFonts w:ascii="TimesNewRomanPSMT" w:cs="TimesNewRomanPSMT"/>
          </w:rPr>
          <w:t>SRS</w:t>
        </w:r>
        <w:r w:rsidR="00885C28">
          <w:rPr>
            <w:rFonts w:ascii="TimesNewRomanPSMT" w:cs="TimesNewRomanPSMT"/>
          </w:rPr>
          <w:t xml:space="preserve"> FOR:</w:t>
        </w:r>
      </w:ins>
    </w:p>
    <w:p w:rsidR="00885C28" w:rsidRDefault="00885C28">
      <w:pPr>
        <w:autoSpaceDE w:val="0"/>
        <w:autoSpaceDN w:val="0"/>
        <w:adjustRightInd w:val="0"/>
        <w:jc w:val="center"/>
        <w:rPr>
          <w:ins w:id="15" w:author="Pc2" w:date="2018-06-30T13:04:00Z"/>
          <w:rFonts w:ascii="TimesNewRomanPSMT" w:cs="TimesNewRomanPSMT"/>
        </w:rPr>
      </w:pPr>
      <w:ins w:id="16" w:author="Pc2" w:date="2018-06-30T13:04:00Z">
        <w:r>
          <w:rPr>
            <w:rFonts w:ascii="TimesNewRomanPSMT" w:cs="TimesNewRomanPSMT"/>
          </w:rPr>
          <w:t>ANALYSIS ON FIFA 18 DATASET</w:t>
        </w:r>
      </w:ins>
    </w:p>
    <w:p w:rsidR="00885C28" w:rsidRDefault="00885C28">
      <w:pPr>
        <w:jc w:val="center"/>
        <w:rPr>
          <w:ins w:id="17" w:author="Pc2" w:date="2018-06-30T13:04:00Z"/>
          <w:rFonts w:ascii="TimesNewRomanPSMT" w:cs="TimesNewRomanPSMT"/>
          <w:b/>
        </w:rPr>
      </w:pPr>
      <w:ins w:id="18" w:author="Pc2" w:date="2018-06-30T13:04:00Z">
        <w:r w:rsidRPr="00230AAF">
          <w:rPr>
            <w:rFonts w:ascii="TimesNewRomanPSMT" w:cs="TimesNewRomanPSMT"/>
            <w:b/>
          </w:rPr>
          <w:t>PROJECT MEMBERS</w:t>
        </w:r>
        <w:r>
          <w:rPr>
            <w:rFonts w:ascii="TimesNewRomanPSMT" w:cs="TimesNewRomanPSMT"/>
            <w:b/>
          </w:rPr>
          <w:t xml:space="preserve"> (GROUP 10)</w:t>
        </w:r>
      </w:ins>
    </w:p>
    <w:p w:rsidR="00885C28" w:rsidRPr="00230AAF" w:rsidRDefault="00885C28">
      <w:pPr>
        <w:jc w:val="center"/>
        <w:rPr>
          <w:ins w:id="19" w:author="Pc2" w:date="2018-06-30T13:04:00Z"/>
          <w:rFonts w:ascii="TimesNewRomanPSMT" w:cs="TimesNewRomanPSMT"/>
          <w:b/>
        </w:rPr>
      </w:pPr>
    </w:p>
    <w:tbl>
      <w:tblPr>
        <w:tblStyle w:val="TableGrid"/>
        <w:tblW w:w="9395" w:type="dxa"/>
        <w:tblLook w:val="04A0" w:firstRow="1" w:lastRow="0" w:firstColumn="1" w:lastColumn="0" w:noHBand="0" w:noVBand="1"/>
      </w:tblPr>
      <w:tblGrid>
        <w:gridCol w:w="3102"/>
        <w:gridCol w:w="1905"/>
        <w:gridCol w:w="2166"/>
        <w:gridCol w:w="2222"/>
      </w:tblGrid>
      <w:tr w:rsidR="00885C28" w:rsidTr="000E5C5D">
        <w:trPr>
          <w:trHeight w:val="291"/>
          <w:ins w:id="20" w:author="Pc2" w:date="2018-06-30T13:04:00Z"/>
        </w:trPr>
        <w:tc>
          <w:tcPr>
            <w:tcW w:w="3102" w:type="dxa"/>
          </w:tcPr>
          <w:p w:rsidR="00885C28" w:rsidRPr="00F5161F" w:rsidRDefault="00885C28">
            <w:pPr>
              <w:jc w:val="center"/>
              <w:rPr>
                <w:ins w:id="21" w:author="Pc2" w:date="2018-06-30T13:04:00Z"/>
                <w:b/>
              </w:rPr>
            </w:pPr>
            <w:ins w:id="22" w:author="Pc2" w:date="2018-06-30T13:04:00Z">
              <w:r w:rsidRPr="00F5161F">
                <w:rPr>
                  <w:b/>
                </w:rPr>
                <w:t>NAME</w:t>
              </w:r>
            </w:ins>
          </w:p>
        </w:tc>
        <w:tc>
          <w:tcPr>
            <w:tcW w:w="1905" w:type="dxa"/>
          </w:tcPr>
          <w:p w:rsidR="00885C28" w:rsidRPr="00F5161F" w:rsidRDefault="00885C28">
            <w:pPr>
              <w:jc w:val="center"/>
              <w:rPr>
                <w:ins w:id="23" w:author="Pc2" w:date="2018-06-30T13:04:00Z"/>
                <w:b/>
              </w:rPr>
            </w:pPr>
            <w:ins w:id="24" w:author="Pc2" w:date="2018-06-30T13:04:00Z">
              <w:r w:rsidRPr="00F5161F">
                <w:rPr>
                  <w:b/>
                </w:rPr>
                <w:t>REG NO</w:t>
              </w:r>
            </w:ins>
          </w:p>
        </w:tc>
        <w:tc>
          <w:tcPr>
            <w:tcW w:w="2166" w:type="dxa"/>
          </w:tcPr>
          <w:p w:rsidR="00885C28" w:rsidRPr="00F5161F" w:rsidRDefault="00885C28">
            <w:pPr>
              <w:jc w:val="center"/>
              <w:rPr>
                <w:ins w:id="25" w:author="Pc2" w:date="2018-06-30T13:04:00Z"/>
                <w:b/>
              </w:rPr>
            </w:pPr>
            <w:ins w:id="26" w:author="Pc2" w:date="2018-06-30T13:04:00Z">
              <w:r w:rsidRPr="00F5161F">
                <w:rPr>
                  <w:b/>
                </w:rPr>
                <w:t>STUDENT NO</w:t>
              </w:r>
            </w:ins>
          </w:p>
        </w:tc>
        <w:tc>
          <w:tcPr>
            <w:tcW w:w="2222" w:type="dxa"/>
          </w:tcPr>
          <w:p w:rsidR="00885C28" w:rsidRPr="00F5161F" w:rsidRDefault="00885C28">
            <w:pPr>
              <w:jc w:val="center"/>
              <w:rPr>
                <w:ins w:id="27" w:author="Pc2" w:date="2018-06-30T13:04:00Z"/>
                <w:b/>
              </w:rPr>
            </w:pPr>
            <w:ins w:id="28" w:author="Pc2" w:date="2018-06-30T13:04:00Z">
              <w:r w:rsidRPr="00F5161F">
                <w:rPr>
                  <w:b/>
                </w:rPr>
                <w:t>SIGNATURE</w:t>
              </w:r>
            </w:ins>
          </w:p>
        </w:tc>
      </w:tr>
      <w:tr w:rsidR="00885C28" w:rsidTr="000E5C5D">
        <w:trPr>
          <w:trHeight w:val="413"/>
          <w:ins w:id="29" w:author="Pc2" w:date="2018-06-30T13:04:00Z"/>
        </w:trPr>
        <w:tc>
          <w:tcPr>
            <w:tcW w:w="3102" w:type="dxa"/>
          </w:tcPr>
          <w:p w:rsidR="00885C28" w:rsidRDefault="00885C28">
            <w:pPr>
              <w:jc w:val="center"/>
              <w:rPr>
                <w:ins w:id="30" w:author="Pc2" w:date="2018-06-30T13:04:00Z"/>
              </w:rPr>
              <w:pPrChange w:id="31" w:author="Pc2" w:date="2018-06-30T13:08:00Z">
                <w:pPr/>
              </w:pPrChange>
            </w:pPr>
            <w:ins w:id="32" w:author="Pc2" w:date="2018-06-30T13:04:00Z">
              <w:r>
                <w:t>SUNDAY DEOGRATIAS</w:t>
              </w:r>
            </w:ins>
          </w:p>
        </w:tc>
        <w:tc>
          <w:tcPr>
            <w:tcW w:w="1905" w:type="dxa"/>
          </w:tcPr>
          <w:p w:rsidR="00885C28" w:rsidRDefault="00885C28">
            <w:pPr>
              <w:jc w:val="center"/>
              <w:rPr>
                <w:ins w:id="33" w:author="Pc2" w:date="2018-06-30T13:04:00Z"/>
              </w:rPr>
              <w:pPrChange w:id="34" w:author="Pc2" w:date="2018-06-30T13:08:00Z">
                <w:pPr/>
              </w:pPrChange>
            </w:pPr>
            <w:ins w:id="35" w:author="Pc2" w:date="2018-06-30T13:04:00Z">
              <w:r>
                <w:t>16/U/11792/PS</w:t>
              </w:r>
            </w:ins>
          </w:p>
        </w:tc>
        <w:tc>
          <w:tcPr>
            <w:tcW w:w="2166" w:type="dxa"/>
          </w:tcPr>
          <w:p w:rsidR="00885C28" w:rsidRDefault="00885C28">
            <w:pPr>
              <w:jc w:val="center"/>
              <w:rPr>
                <w:ins w:id="36" w:author="Pc2" w:date="2018-06-30T13:04:00Z"/>
              </w:rPr>
              <w:pPrChange w:id="37" w:author="Pc2" w:date="2018-06-30T13:08:00Z">
                <w:pPr/>
              </w:pPrChange>
            </w:pPr>
            <w:ins w:id="38" w:author="Pc2" w:date="2018-06-30T13:04:00Z">
              <w:r>
                <w:t>216002567</w:t>
              </w:r>
            </w:ins>
          </w:p>
        </w:tc>
        <w:tc>
          <w:tcPr>
            <w:tcW w:w="2222" w:type="dxa"/>
          </w:tcPr>
          <w:p w:rsidR="00885C28" w:rsidRDefault="00885C28">
            <w:pPr>
              <w:jc w:val="center"/>
              <w:rPr>
                <w:ins w:id="39" w:author="Pc2" w:date="2018-06-30T13:04:00Z"/>
              </w:rPr>
              <w:pPrChange w:id="40" w:author="Pc2" w:date="2018-06-30T13:08:00Z">
                <w:pPr/>
              </w:pPrChange>
            </w:pPr>
          </w:p>
        </w:tc>
      </w:tr>
      <w:tr w:rsidR="00885C28" w:rsidTr="000E5C5D">
        <w:trPr>
          <w:trHeight w:val="440"/>
          <w:ins w:id="41" w:author="Pc2" w:date="2018-06-30T13:04:00Z"/>
        </w:trPr>
        <w:tc>
          <w:tcPr>
            <w:tcW w:w="3102" w:type="dxa"/>
          </w:tcPr>
          <w:p w:rsidR="00885C28" w:rsidRDefault="00885C28">
            <w:pPr>
              <w:jc w:val="center"/>
              <w:rPr>
                <w:ins w:id="42" w:author="Pc2" w:date="2018-06-30T13:04:00Z"/>
              </w:rPr>
              <w:pPrChange w:id="43" w:author="Pc2" w:date="2018-06-30T13:08:00Z">
                <w:pPr/>
              </w:pPrChange>
            </w:pPr>
            <w:ins w:id="44" w:author="Pc2" w:date="2018-06-30T13:04:00Z">
              <w:r>
                <w:t>MUWONGE EMMANUEL</w:t>
              </w:r>
            </w:ins>
          </w:p>
        </w:tc>
        <w:tc>
          <w:tcPr>
            <w:tcW w:w="1905" w:type="dxa"/>
          </w:tcPr>
          <w:p w:rsidR="00885C28" w:rsidRDefault="00885C28">
            <w:pPr>
              <w:jc w:val="center"/>
              <w:rPr>
                <w:ins w:id="45" w:author="Pc2" w:date="2018-06-30T13:04:00Z"/>
              </w:rPr>
              <w:pPrChange w:id="46" w:author="Pc2" w:date="2018-06-30T13:08:00Z">
                <w:pPr/>
              </w:pPrChange>
            </w:pPr>
            <w:ins w:id="47" w:author="Pc2" w:date="2018-06-30T13:04:00Z">
              <w:r>
                <w:t>16/U/7842/PS</w:t>
              </w:r>
            </w:ins>
          </w:p>
        </w:tc>
        <w:tc>
          <w:tcPr>
            <w:tcW w:w="2166" w:type="dxa"/>
          </w:tcPr>
          <w:p w:rsidR="00885C28" w:rsidRDefault="00885C28">
            <w:pPr>
              <w:jc w:val="center"/>
              <w:rPr>
                <w:ins w:id="48" w:author="Pc2" w:date="2018-06-30T13:04:00Z"/>
              </w:rPr>
              <w:pPrChange w:id="49" w:author="Pc2" w:date="2018-06-30T13:08:00Z">
                <w:pPr/>
              </w:pPrChange>
            </w:pPr>
            <w:ins w:id="50" w:author="Pc2" w:date="2018-06-30T13:04:00Z">
              <w:r>
                <w:t>216003360</w:t>
              </w:r>
            </w:ins>
          </w:p>
        </w:tc>
        <w:tc>
          <w:tcPr>
            <w:tcW w:w="2222" w:type="dxa"/>
          </w:tcPr>
          <w:p w:rsidR="00885C28" w:rsidRDefault="00885C28">
            <w:pPr>
              <w:jc w:val="center"/>
              <w:rPr>
                <w:ins w:id="51" w:author="Pc2" w:date="2018-06-30T13:04:00Z"/>
              </w:rPr>
              <w:pPrChange w:id="52" w:author="Pc2" w:date="2018-06-30T13:08:00Z">
                <w:pPr/>
              </w:pPrChange>
            </w:pPr>
          </w:p>
        </w:tc>
      </w:tr>
      <w:tr w:rsidR="00885C28" w:rsidTr="000E5C5D">
        <w:trPr>
          <w:trHeight w:val="449"/>
          <w:ins w:id="53" w:author="Pc2" w:date="2018-06-30T13:04:00Z"/>
        </w:trPr>
        <w:tc>
          <w:tcPr>
            <w:tcW w:w="3102" w:type="dxa"/>
          </w:tcPr>
          <w:p w:rsidR="00885C28" w:rsidRDefault="00885C28">
            <w:pPr>
              <w:jc w:val="center"/>
              <w:rPr>
                <w:ins w:id="54" w:author="Pc2" w:date="2018-06-30T13:04:00Z"/>
              </w:rPr>
              <w:pPrChange w:id="55" w:author="Pc2" w:date="2018-06-30T13:08:00Z">
                <w:pPr/>
              </w:pPrChange>
            </w:pPr>
            <w:ins w:id="56" w:author="Pc2" w:date="2018-06-30T13:04:00Z">
              <w:r>
                <w:t>WAMBOLI JOSEPHAT</w:t>
              </w:r>
            </w:ins>
          </w:p>
        </w:tc>
        <w:tc>
          <w:tcPr>
            <w:tcW w:w="1905" w:type="dxa"/>
          </w:tcPr>
          <w:p w:rsidR="00885C28" w:rsidRDefault="00885C28">
            <w:pPr>
              <w:jc w:val="center"/>
              <w:rPr>
                <w:ins w:id="57" w:author="Pc2" w:date="2018-06-30T13:04:00Z"/>
              </w:rPr>
              <w:pPrChange w:id="58" w:author="Pc2" w:date="2018-06-30T13:08:00Z">
                <w:pPr/>
              </w:pPrChange>
            </w:pPr>
            <w:ins w:id="59" w:author="Pc2" w:date="2018-06-30T13:04:00Z">
              <w:r>
                <w:t>16/U/12290/EVE</w:t>
              </w:r>
            </w:ins>
          </w:p>
        </w:tc>
        <w:tc>
          <w:tcPr>
            <w:tcW w:w="2166" w:type="dxa"/>
          </w:tcPr>
          <w:p w:rsidR="00885C28" w:rsidRDefault="00885C28">
            <w:pPr>
              <w:jc w:val="center"/>
              <w:rPr>
                <w:ins w:id="60" w:author="Pc2" w:date="2018-06-30T13:04:00Z"/>
              </w:rPr>
              <w:pPrChange w:id="61" w:author="Pc2" w:date="2018-06-30T13:08:00Z">
                <w:pPr/>
              </w:pPrChange>
            </w:pPr>
            <w:ins w:id="62" w:author="Pc2" w:date="2018-06-30T13:04:00Z">
              <w:r>
                <w:t>216004076</w:t>
              </w:r>
            </w:ins>
          </w:p>
        </w:tc>
        <w:tc>
          <w:tcPr>
            <w:tcW w:w="2222" w:type="dxa"/>
          </w:tcPr>
          <w:p w:rsidR="00885C28" w:rsidRDefault="00885C28">
            <w:pPr>
              <w:jc w:val="center"/>
              <w:rPr>
                <w:ins w:id="63" w:author="Pc2" w:date="2018-06-30T13:04:00Z"/>
              </w:rPr>
              <w:pPrChange w:id="64" w:author="Pc2" w:date="2018-06-30T13:08:00Z">
                <w:pPr/>
              </w:pPrChange>
            </w:pPr>
          </w:p>
        </w:tc>
      </w:tr>
      <w:tr w:rsidR="00885C28" w:rsidTr="000E5C5D">
        <w:trPr>
          <w:trHeight w:val="566"/>
          <w:ins w:id="65" w:author="Pc2" w:date="2018-06-30T13:04:00Z"/>
        </w:trPr>
        <w:tc>
          <w:tcPr>
            <w:tcW w:w="3102" w:type="dxa"/>
          </w:tcPr>
          <w:p w:rsidR="00885C28" w:rsidRDefault="00885C28">
            <w:pPr>
              <w:jc w:val="center"/>
              <w:rPr>
                <w:ins w:id="66" w:author="Pc2" w:date="2018-06-30T13:04:00Z"/>
              </w:rPr>
              <w:pPrChange w:id="67" w:author="Pc2" w:date="2018-06-30T13:08:00Z">
                <w:pPr/>
              </w:pPrChange>
            </w:pPr>
            <w:ins w:id="68" w:author="Pc2" w:date="2018-06-30T13:04:00Z">
              <w:r>
                <w:t>AJAMBO CATHERINE</w:t>
              </w:r>
            </w:ins>
          </w:p>
        </w:tc>
        <w:tc>
          <w:tcPr>
            <w:tcW w:w="1905" w:type="dxa"/>
          </w:tcPr>
          <w:p w:rsidR="00885C28" w:rsidRDefault="00885C28">
            <w:pPr>
              <w:jc w:val="center"/>
              <w:rPr>
                <w:ins w:id="69" w:author="Pc2" w:date="2018-06-30T13:04:00Z"/>
              </w:rPr>
              <w:pPrChange w:id="70" w:author="Pc2" w:date="2018-06-30T13:08:00Z">
                <w:pPr/>
              </w:pPrChange>
            </w:pPr>
            <w:ins w:id="71" w:author="Pc2" w:date="2018-06-30T13:04:00Z">
              <w:r>
                <w:t>16/U/19172/PS</w:t>
              </w:r>
            </w:ins>
          </w:p>
        </w:tc>
        <w:tc>
          <w:tcPr>
            <w:tcW w:w="2166" w:type="dxa"/>
          </w:tcPr>
          <w:p w:rsidR="00885C28" w:rsidRDefault="00885C28">
            <w:pPr>
              <w:jc w:val="center"/>
              <w:rPr>
                <w:ins w:id="72" w:author="Pc2" w:date="2018-06-30T13:04:00Z"/>
              </w:rPr>
              <w:pPrChange w:id="73" w:author="Pc2" w:date="2018-06-30T13:08:00Z">
                <w:pPr/>
              </w:pPrChange>
            </w:pPr>
            <w:ins w:id="74" w:author="Pc2" w:date="2018-06-30T13:04:00Z">
              <w:r>
                <w:t>216021557</w:t>
              </w:r>
            </w:ins>
          </w:p>
        </w:tc>
        <w:tc>
          <w:tcPr>
            <w:tcW w:w="2222" w:type="dxa"/>
          </w:tcPr>
          <w:p w:rsidR="00885C28" w:rsidRDefault="00885C28">
            <w:pPr>
              <w:jc w:val="center"/>
              <w:rPr>
                <w:ins w:id="75" w:author="Pc2" w:date="2018-06-30T13:04:00Z"/>
              </w:rPr>
              <w:pPrChange w:id="76" w:author="Pc2" w:date="2018-06-30T13:08:00Z">
                <w:pPr/>
              </w:pPrChange>
            </w:pPr>
          </w:p>
        </w:tc>
      </w:tr>
    </w:tbl>
    <w:p w:rsidR="00885C28" w:rsidRDefault="00885C28">
      <w:pPr>
        <w:jc w:val="center"/>
        <w:rPr>
          <w:ins w:id="77" w:author="Pc2" w:date="2018-06-30T13:04:00Z"/>
        </w:rPr>
      </w:pPr>
    </w:p>
    <w:p w:rsidR="00885C28" w:rsidRDefault="00885C28">
      <w:pPr>
        <w:autoSpaceDE w:val="0"/>
        <w:autoSpaceDN w:val="0"/>
        <w:adjustRightInd w:val="0"/>
        <w:jc w:val="center"/>
        <w:rPr>
          <w:ins w:id="78" w:author="Pc2" w:date="2018-06-30T13:04:00Z"/>
          <w:rFonts w:ascii="TimesNewRomanPS-BoldMT" w:cs="TimesNewRomanPS-BoldMT"/>
          <w:b/>
          <w:bCs/>
        </w:rPr>
      </w:pPr>
      <w:ins w:id="79" w:author="Pc2" w:date="2018-06-30T13:04:00Z">
        <w:r>
          <w:rPr>
            <w:rFonts w:ascii="TimesNewRomanPS-BoldMT" w:cs="TimesNewRomanPS-BoldMT"/>
            <w:b/>
            <w:bCs/>
          </w:rPr>
          <w:t>PROJECT LEADER</w:t>
        </w:r>
      </w:ins>
    </w:p>
    <w:p w:rsidR="00885C28" w:rsidRDefault="00885C28">
      <w:pPr>
        <w:autoSpaceDE w:val="0"/>
        <w:autoSpaceDN w:val="0"/>
        <w:adjustRightInd w:val="0"/>
        <w:jc w:val="center"/>
        <w:rPr>
          <w:ins w:id="80" w:author="Pc2" w:date="2018-06-30T13:05:00Z"/>
          <w:rFonts w:ascii="TimesNewRomanPSMT" w:cs="TimesNewRomanPSMT"/>
        </w:rPr>
      </w:pPr>
      <w:ins w:id="81" w:author="Pc2" w:date="2018-06-30T13:04:00Z">
        <w:r>
          <w:rPr>
            <w:rFonts w:ascii="TimesNewRomanPSMT" w:cs="TimesNewRomanPSMT"/>
          </w:rPr>
          <w:t>MUWONGE EMMANUEL</w:t>
        </w:r>
      </w:ins>
    </w:p>
    <w:p w:rsidR="00885C28" w:rsidRDefault="00885C28">
      <w:pPr>
        <w:autoSpaceDE w:val="0"/>
        <w:autoSpaceDN w:val="0"/>
        <w:adjustRightInd w:val="0"/>
        <w:jc w:val="center"/>
        <w:rPr>
          <w:ins w:id="82" w:author="Pc2" w:date="2018-06-30T13:04:00Z"/>
          <w:rFonts w:ascii="TimesNewRomanPSMT" w:cs="TimesNewRomanPSMT"/>
        </w:rPr>
      </w:pPr>
      <w:ins w:id="83" w:author="Pc2" w:date="2018-06-30T13:04:00Z">
        <w:r>
          <w:rPr>
            <w:rFonts w:ascii="TimesNewRomanPS-BoldMT" w:cs="TimesNewRomanPS-BoldMT"/>
            <w:b/>
            <w:bCs/>
          </w:rPr>
          <w:t>SUPERVISOR:</w:t>
        </w:r>
        <w:r>
          <w:rPr>
            <w:rFonts w:ascii="TimesNewRomanPSMT" w:cs="TimesNewRomanPSMT"/>
          </w:rPr>
          <w:t xml:space="preserve"> MBABAZI ISAAC</w:t>
        </w:r>
      </w:ins>
    </w:p>
    <w:p w:rsidR="00885C28" w:rsidRDefault="00885C28">
      <w:pPr>
        <w:autoSpaceDE w:val="0"/>
        <w:autoSpaceDN w:val="0"/>
        <w:adjustRightInd w:val="0"/>
        <w:jc w:val="center"/>
        <w:rPr>
          <w:ins w:id="84" w:author="Pc2" w:date="2018-06-30T13:04:00Z"/>
          <w:rFonts w:ascii="TimesNewRomanPSMT" w:cs="TimesNewRomanPSMT"/>
        </w:rPr>
      </w:pPr>
      <w:ins w:id="85" w:author="Pc2" w:date="2018-06-30T13:04:00Z">
        <w:r>
          <w:rPr>
            <w:rFonts w:ascii="TimesNewRomanPSMT" w:cs="TimesNewRomanPSMT"/>
          </w:rPr>
          <w:t>SUBMITTED IN PARTIAL FULFILLMENT OF THE REQUIREMENTS FOR THE</w:t>
        </w:r>
      </w:ins>
    </w:p>
    <w:p w:rsidR="00885C28" w:rsidRDefault="00885C28">
      <w:pPr>
        <w:autoSpaceDE w:val="0"/>
        <w:autoSpaceDN w:val="0"/>
        <w:adjustRightInd w:val="0"/>
        <w:jc w:val="center"/>
        <w:rPr>
          <w:ins w:id="86" w:author="Pc2" w:date="2018-06-30T13:04:00Z"/>
          <w:rFonts w:ascii="TimesNewRomanPSMT" w:cs="TimesNewRomanPSMT"/>
        </w:rPr>
      </w:pPr>
      <w:ins w:id="87" w:author="Pc2" w:date="2018-06-30T13:04:00Z">
        <w:r>
          <w:rPr>
            <w:rFonts w:ascii="TimesNewRomanPSMT" w:cs="TimesNewRomanPSMT"/>
          </w:rPr>
          <w:t>SOFTWARE ENGINEERING RECESS PROJECT BSE 2301</w:t>
        </w:r>
      </w:ins>
    </w:p>
    <w:p w:rsidR="00885C28" w:rsidRDefault="00885C28">
      <w:pPr>
        <w:autoSpaceDE w:val="0"/>
        <w:autoSpaceDN w:val="0"/>
        <w:adjustRightInd w:val="0"/>
        <w:jc w:val="center"/>
        <w:rPr>
          <w:ins w:id="88" w:author="Pc2" w:date="2018-06-30T13:04:00Z"/>
          <w:rFonts w:ascii="TimesNewRomanPSMT" w:cs="TimesNewRomanPSMT"/>
        </w:rPr>
      </w:pPr>
    </w:p>
    <w:p w:rsidR="00885C28" w:rsidRDefault="0032042B">
      <w:pPr>
        <w:jc w:val="center"/>
        <w:rPr>
          <w:ins w:id="89" w:author="Pc2" w:date="2018-06-30T13:04:00Z"/>
        </w:rPr>
      </w:pPr>
      <w:ins w:id="90" w:author="Pc2" w:date="2018-06-30T13:04:00Z">
        <w:r>
          <w:rPr>
            <w:rFonts w:ascii="TimesNewRomanPSMT" w:cs="TimesNewRomanPSMT"/>
          </w:rPr>
          <w:t>26</w:t>
        </w:r>
        <w:r w:rsidR="00885C28" w:rsidRPr="00230AAF">
          <w:rPr>
            <w:rFonts w:ascii="TimesNewRomanPSMT" w:cs="TimesNewRomanPSMT"/>
            <w:vertAlign w:val="superscript"/>
          </w:rPr>
          <w:t>TH</w:t>
        </w:r>
        <w:r w:rsidR="00885C28">
          <w:rPr>
            <w:rFonts w:ascii="TimesNewRomanPSMT" w:cs="TimesNewRomanPSMT"/>
          </w:rPr>
          <w:t xml:space="preserve"> </w:t>
        </w:r>
        <w:r w:rsidR="00885C28">
          <w:rPr>
            <w:rFonts w:ascii="TimesNewRomanPSMT" w:cs="TimesNewRomanPSMT"/>
            <w:sz w:val="14"/>
            <w:szCs w:val="14"/>
          </w:rPr>
          <w:t xml:space="preserve"> </w:t>
        </w:r>
        <w:r w:rsidR="00885C28">
          <w:rPr>
            <w:rFonts w:ascii="TimesNewRomanPSMT" w:cs="TimesNewRomanPSMT"/>
          </w:rPr>
          <w:t>JUNE, 2018</w:t>
        </w:r>
      </w:ins>
    </w:p>
    <w:p w:rsidR="00434957" w:rsidRDefault="00434957">
      <w:pPr>
        <w:spacing w:after="0"/>
        <w:jc w:val="center"/>
        <w:rPr>
          <w:ins w:id="91" w:author="Pc2" w:date="2018-06-30T12:59:00Z"/>
          <w:rStyle w:val="SubtleEmphasis"/>
          <w:rFonts w:ascii="Arial Narrow" w:hAnsi="Arial Narrow"/>
          <w:b/>
          <w:sz w:val="48"/>
          <w:szCs w:val="48"/>
        </w:rPr>
        <w:pPrChange w:id="92" w:author="Pc2" w:date="2018-06-30T13:08:00Z">
          <w:pPr>
            <w:jc w:val="right"/>
          </w:pPr>
        </w:pPrChange>
      </w:pPr>
    </w:p>
    <w:p w:rsidR="006B0187" w:rsidRDefault="006B0187">
      <w:pPr>
        <w:spacing w:after="0"/>
        <w:jc w:val="right"/>
        <w:rPr>
          <w:ins w:id="93" w:author="Pc2" w:date="2018-06-30T13:01:00Z"/>
          <w:rStyle w:val="SubtleEmphasis"/>
          <w:rFonts w:ascii="Arial Narrow" w:hAnsi="Arial Narrow"/>
          <w:b/>
          <w:sz w:val="48"/>
          <w:szCs w:val="48"/>
        </w:rPr>
        <w:pPrChange w:id="94" w:author="Pc2" w:date="2018-06-30T13:01:00Z">
          <w:pPr>
            <w:jc w:val="right"/>
          </w:pPr>
        </w:pPrChange>
      </w:pPr>
    </w:p>
    <w:p w:rsidR="0035147B" w:rsidRDefault="0035147B">
      <w:pPr>
        <w:spacing w:after="0"/>
        <w:jc w:val="right"/>
        <w:rPr>
          <w:ins w:id="95" w:author="Pc2" w:date="2018-06-30T13:09:00Z"/>
          <w:rStyle w:val="SubtleEmphasis"/>
          <w:rFonts w:ascii="Arial Narrow" w:hAnsi="Arial Narrow"/>
          <w:b/>
          <w:sz w:val="48"/>
          <w:szCs w:val="48"/>
        </w:rPr>
        <w:pPrChange w:id="96" w:author="Pc2" w:date="2018-06-30T13:01:00Z">
          <w:pPr>
            <w:jc w:val="right"/>
          </w:pPr>
        </w:pPrChange>
      </w:pPr>
    </w:p>
    <w:p w:rsidR="0035147B" w:rsidRDefault="0035147B">
      <w:pPr>
        <w:spacing w:after="0"/>
        <w:jc w:val="right"/>
        <w:rPr>
          <w:ins w:id="97" w:author="Pc2" w:date="2018-06-30T13:09:00Z"/>
          <w:rStyle w:val="SubtleEmphasis"/>
          <w:rFonts w:ascii="Arial Narrow" w:hAnsi="Arial Narrow"/>
          <w:b/>
          <w:sz w:val="48"/>
          <w:szCs w:val="48"/>
        </w:rPr>
        <w:pPrChange w:id="98" w:author="Pc2" w:date="2018-06-30T13:01:00Z">
          <w:pPr>
            <w:jc w:val="right"/>
          </w:pPr>
        </w:pPrChange>
      </w:pPr>
    </w:p>
    <w:p w:rsidR="00167C71" w:rsidRPr="00006013" w:rsidRDefault="00467CC5">
      <w:pPr>
        <w:spacing w:after="0"/>
        <w:jc w:val="right"/>
        <w:rPr>
          <w:rStyle w:val="SubtleEmphasis"/>
          <w:rFonts w:ascii="Arial Narrow" w:hAnsi="Arial Narrow"/>
          <w:b/>
          <w:sz w:val="48"/>
          <w:szCs w:val="48"/>
        </w:rPr>
        <w:pPrChange w:id="99" w:author="Pc2" w:date="2018-06-30T13:01:00Z">
          <w:pPr>
            <w:jc w:val="right"/>
          </w:pPr>
        </w:pPrChange>
      </w:pPr>
      <w:r>
        <w:rPr>
          <w:smallCaps/>
          <w:noProof/>
          <w:color w:val="5A5A5A" w:themeColor="text1" w:themeTint="A5"/>
        </w:rPr>
        <mc:AlternateContent>
          <mc:Choice Requires="wps">
            <w:drawing>
              <wp:anchor distT="0" distB="0" distL="114300" distR="114300" simplePos="0" relativeHeight="251657216" behindDoc="0" locked="0" layoutInCell="1" allowOverlap="1" wp14:anchorId="16CD6ED0" wp14:editId="6220DAA8">
                <wp:simplePos x="0" y="0"/>
                <wp:positionH relativeFrom="column">
                  <wp:posOffset>-270754</wp:posOffset>
                </wp:positionH>
                <wp:positionV relativeFrom="paragraph">
                  <wp:posOffset>-70647</wp:posOffset>
                </wp:positionV>
                <wp:extent cx="6586152" cy="12357"/>
                <wp:effectExtent l="0" t="0" r="24765" b="26035"/>
                <wp:wrapNone/>
                <wp:docPr id="1" name="Straight Connector 1"/>
                <wp:cNvGraphicFramePr/>
                <a:graphic xmlns:a="http://schemas.openxmlformats.org/drawingml/2006/main">
                  <a:graphicData uri="http://schemas.microsoft.com/office/word/2010/wordprocessingShape">
                    <wps:wsp>
                      <wps:cNvCnPr/>
                      <wps:spPr>
                        <a:xfrm>
                          <a:off x="0" y="0"/>
                          <a:ext cx="6586152" cy="12357"/>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88717"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5.55pt" to="497.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" strokecolor="black [3213]" strokeweight="1.5pt"/>
            </w:pict>
          </mc:Fallback>
        </mc:AlternateContent>
      </w:r>
      <w:r w:rsidR="00167C71" w:rsidRPr="00006013">
        <w:rPr>
          <w:rStyle w:val="SubtleEmphasis"/>
          <w:rFonts w:ascii="Arial Narrow" w:hAnsi="Arial Narrow"/>
          <w:b/>
          <w:sz w:val="48"/>
          <w:szCs w:val="48"/>
        </w:rPr>
        <w:t xml:space="preserve">Software Requirements </w:t>
      </w:r>
    </w:p>
    <w:p w:rsidR="009D7547" w:rsidRPr="00006013" w:rsidRDefault="00167C71">
      <w:pPr>
        <w:spacing w:after="0"/>
        <w:jc w:val="right"/>
        <w:rPr>
          <w:rStyle w:val="SubtleEmphasis"/>
          <w:rFonts w:ascii="Arial Narrow" w:hAnsi="Arial Narrow"/>
          <w:b/>
          <w:sz w:val="48"/>
          <w:szCs w:val="48"/>
        </w:rPr>
        <w:pPrChange w:id="100" w:author="Pc2" w:date="2018-06-30T13:01:00Z">
          <w:pPr>
            <w:jc w:val="right"/>
          </w:pPr>
        </w:pPrChange>
      </w:pPr>
      <w:r w:rsidRPr="00006013">
        <w:rPr>
          <w:rStyle w:val="SubtleEmphasis"/>
          <w:rFonts w:ascii="Arial Narrow" w:hAnsi="Arial Narrow"/>
          <w:b/>
          <w:sz w:val="48"/>
          <w:szCs w:val="48"/>
        </w:rPr>
        <w:t>Specification</w:t>
      </w:r>
    </w:p>
    <w:p w:rsidR="00006013" w:rsidRPr="00006013" w:rsidRDefault="00006013">
      <w:pPr>
        <w:spacing w:after="0"/>
        <w:jc w:val="right"/>
        <w:rPr>
          <w:rStyle w:val="SubtleEmphasis"/>
          <w:rFonts w:ascii="Arial Narrow" w:hAnsi="Arial Narrow"/>
          <w:b/>
          <w:sz w:val="48"/>
          <w:szCs w:val="48"/>
        </w:rPr>
        <w:pPrChange w:id="101" w:author="Pc2" w:date="2018-06-30T13:01:00Z">
          <w:pPr>
            <w:jc w:val="right"/>
          </w:pPr>
        </w:pPrChange>
      </w:pPr>
    </w:p>
    <w:p w:rsidR="00167C71" w:rsidRPr="00006013" w:rsidRDefault="00167C71">
      <w:pPr>
        <w:spacing w:after="0"/>
        <w:jc w:val="right"/>
        <w:rPr>
          <w:rStyle w:val="SubtleEmphasis"/>
          <w:rFonts w:ascii="Arial Narrow" w:hAnsi="Arial Narrow"/>
          <w:b/>
          <w:sz w:val="48"/>
          <w:szCs w:val="48"/>
        </w:rPr>
        <w:pPrChange w:id="102" w:author="Pc2" w:date="2018-06-30T13:01:00Z">
          <w:pPr>
            <w:jc w:val="right"/>
          </w:pPr>
        </w:pPrChange>
      </w:pPr>
      <w:r w:rsidRPr="00006013">
        <w:rPr>
          <w:rStyle w:val="SubtleEmphasis"/>
          <w:rFonts w:ascii="Arial Narrow" w:hAnsi="Arial Narrow"/>
          <w:b/>
          <w:sz w:val="48"/>
          <w:szCs w:val="48"/>
        </w:rPr>
        <w:t>for</w:t>
      </w:r>
    </w:p>
    <w:p w:rsidR="00006013" w:rsidRPr="00006013" w:rsidRDefault="00006013">
      <w:pPr>
        <w:spacing w:after="0"/>
        <w:jc w:val="right"/>
        <w:rPr>
          <w:rStyle w:val="SubtleEmphasis"/>
          <w:rFonts w:ascii="Arial Narrow" w:hAnsi="Arial Narrow"/>
          <w:b/>
          <w:sz w:val="48"/>
          <w:szCs w:val="48"/>
        </w:rPr>
        <w:pPrChange w:id="103" w:author="Pc2" w:date="2018-06-30T13:01:00Z">
          <w:pPr>
            <w:jc w:val="right"/>
          </w:pPr>
        </w:pPrChange>
      </w:pPr>
    </w:p>
    <w:p w:rsidR="00167C71" w:rsidRPr="00006013" w:rsidRDefault="00167C71">
      <w:pPr>
        <w:spacing w:after="0"/>
        <w:jc w:val="right"/>
        <w:rPr>
          <w:rStyle w:val="SubtleEmphasis"/>
          <w:rFonts w:ascii="Arial Narrow" w:hAnsi="Arial Narrow"/>
          <w:b/>
          <w:sz w:val="48"/>
          <w:szCs w:val="48"/>
        </w:rPr>
        <w:pPrChange w:id="104" w:author="Pc2" w:date="2018-06-30T13:01:00Z">
          <w:pPr>
            <w:jc w:val="right"/>
          </w:pPr>
        </w:pPrChange>
      </w:pPr>
      <w:r w:rsidRPr="00006013">
        <w:rPr>
          <w:rStyle w:val="SubtleEmphasis"/>
          <w:rFonts w:ascii="Arial Narrow" w:hAnsi="Arial Narrow"/>
          <w:b/>
          <w:sz w:val="48"/>
          <w:szCs w:val="48"/>
        </w:rPr>
        <w:t>Data Analysis on FIFA 18</w:t>
      </w:r>
    </w:p>
    <w:p w:rsidR="00006013" w:rsidRPr="00006013" w:rsidRDefault="00006013">
      <w:pPr>
        <w:spacing w:after="0"/>
        <w:jc w:val="right"/>
        <w:rPr>
          <w:rStyle w:val="SubtleEmphasis"/>
          <w:rFonts w:ascii="Arial Narrow" w:hAnsi="Arial Narrow"/>
          <w:b/>
          <w:sz w:val="48"/>
          <w:szCs w:val="48"/>
        </w:rPr>
        <w:pPrChange w:id="105" w:author="Pc2" w:date="2018-06-30T13:01:00Z">
          <w:pPr>
            <w:jc w:val="right"/>
          </w:pPr>
        </w:pPrChange>
      </w:pPr>
    </w:p>
    <w:p w:rsidR="00167C71" w:rsidRPr="00006013" w:rsidRDefault="00167C71">
      <w:pPr>
        <w:spacing w:after="0"/>
        <w:jc w:val="right"/>
        <w:rPr>
          <w:rStyle w:val="SubtleEmphasis"/>
          <w:rFonts w:ascii="Arial Narrow" w:hAnsi="Arial Narrow"/>
          <w:b/>
          <w:sz w:val="48"/>
          <w:szCs w:val="48"/>
        </w:rPr>
        <w:pPrChange w:id="106" w:author="Pc2" w:date="2018-06-30T13:01:00Z">
          <w:pPr>
            <w:jc w:val="right"/>
          </w:pPr>
        </w:pPrChange>
      </w:pPr>
      <w:r w:rsidRPr="00006013">
        <w:rPr>
          <w:rStyle w:val="SubtleEmphasis"/>
          <w:rFonts w:ascii="Arial Narrow" w:hAnsi="Arial Narrow"/>
          <w:b/>
          <w:sz w:val="48"/>
          <w:szCs w:val="48"/>
        </w:rPr>
        <w:t>Version 1.0 approved</w:t>
      </w:r>
    </w:p>
    <w:p w:rsidR="00006013" w:rsidRPr="00006013" w:rsidRDefault="00006013">
      <w:pPr>
        <w:spacing w:after="0"/>
        <w:jc w:val="right"/>
        <w:rPr>
          <w:rStyle w:val="SubtleEmphasis"/>
          <w:rFonts w:ascii="Arial Narrow" w:hAnsi="Arial Narrow"/>
          <w:b/>
          <w:sz w:val="48"/>
          <w:szCs w:val="48"/>
        </w:rPr>
        <w:pPrChange w:id="107" w:author="Pc2" w:date="2018-06-30T13:01:00Z">
          <w:pPr>
            <w:jc w:val="right"/>
          </w:pPr>
        </w:pPrChange>
      </w:pPr>
    </w:p>
    <w:p w:rsidR="00167C71" w:rsidRPr="00006013" w:rsidRDefault="00006013">
      <w:pPr>
        <w:spacing w:after="0"/>
        <w:jc w:val="right"/>
        <w:rPr>
          <w:rStyle w:val="SubtleEmphasis"/>
          <w:rFonts w:ascii="Arial Narrow" w:hAnsi="Arial Narrow"/>
          <w:b/>
          <w:sz w:val="48"/>
          <w:szCs w:val="48"/>
        </w:rPr>
        <w:pPrChange w:id="108" w:author="Pc2" w:date="2018-06-30T13:01:00Z">
          <w:pPr>
            <w:jc w:val="right"/>
          </w:pPr>
        </w:pPrChange>
      </w:pPr>
      <w:r w:rsidRPr="00006013">
        <w:rPr>
          <w:rStyle w:val="SubtleEmphasis"/>
          <w:rFonts w:ascii="Arial Narrow" w:hAnsi="Arial Narrow"/>
          <w:b/>
          <w:sz w:val="48"/>
          <w:szCs w:val="48"/>
        </w:rPr>
        <w:t>Prepared by Group 10 members</w:t>
      </w:r>
    </w:p>
    <w:p w:rsidR="00006013" w:rsidRPr="00006013" w:rsidRDefault="00006013">
      <w:pPr>
        <w:spacing w:after="0"/>
        <w:jc w:val="right"/>
        <w:rPr>
          <w:rStyle w:val="SubtleEmphasis"/>
          <w:rFonts w:ascii="Arial Narrow" w:hAnsi="Arial Narrow"/>
          <w:b/>
          <w:sz w:val="48"/>
          <w:szCs w:val="48"/>
        </w:rPr>
        <w:pPrChange w:id="109" w:author="Pc2" w:date="2018-06-30T13:01:00Z">
          <w:pPr>
            <w:jc w:val="right"/>
          </w:pPr>
        </w:pPrChange>
      </w:pPr>
    </w:p>
    <w:p w:rsidR="00006013" w:rsidRPr="00006013" w:rsidRDefault="00006013">
      <w:pPr>
        <w:spacing w:after="0"/>
        <w:jc w:val="right"/>
        <w:rPr>
          <w:rStyle w:val="SubtleEmphasis"/>
          <w:rFonts w:ascii="Arial Narrow" w:hAnsi="Arial Narrow"/>
          <w:b/>
          <w:sz w:val="48"/>
          <w:szCs w:val="48"/>
        </w:rPr>
        <w:pPrChange w:id="110" w:author="Pc2" w:date="2018-06-30T13:01:00Z">
          <w:pPr>
            <w:jc w:val="right"/>
          </w:pPr>
        </w:pPrChange>
      </w:pPr>
      <w:r w:rsidRPr="00006013">
        <w:rPr>
          <w:rStyle w:val="SubtleEmphasis"/>
          <w:rFonts w:ascii="Arial Narrow" w:hAnsi="Arial Narrow"/>
          <w:b/>
          <w:sz w:val="48"/>
          <w:szCs w:val="48"/>
        </w:rPr>
        <w:t>Makerere University</w:t>
      </w:r>
    </w:p>
    <w:p w:rsidR="00006013" w:rsidRPr="00006013" w:rsidRDefault="00006013">
      <w:pPr>
        <w:spacing w:after="0"/>
        <w:jc w:val="right"/>
        <w:rPr>
          <w:rStyle w:val="SubtleEmphasis"/>
          <w:rFonts w:ascii="Arial Narrow" w:hAnsi="Arial Narrow"/>
          <w:b/>
          <w:sz w:val="48"/>
          <w:szCs w:val="48"/>
        </w:rPr>
        <w:pPrChange w:id="111" w:author="Pc2" w:date="2018-06-30T13:01:00Z">
          <w:pPr>
            <w:jc w:val="right"/>
          </w:pPr>
        </w:pPrChange>
      </w:pPr>
    </w:p>
    <w:p w:rsidR="00006013" w:rsidRPr="00006013" w:rsidRDefault="00006013">
      <w:pPr>
        <w:spacing w:after="0"/>
        <w:jc w:val="right"/>
        <w:rPr>
          <w:rStyle w:val="SubtleEmphasis"/>
          <w:rFonts w:ascii="Arial Narrow" w:hAnsi="Arial Narrow"/>
          <w:b/>
          <w:sz w:val="48"/>
          <w:szCs w:val="48"/>
        </w:rPr>
        <w:pPrChange w:id="112" w:author="Pc2" w:date="2018-06-30T13:01:00Z">
          <w:pPr>
            <w:jc w:val="right"/>
          </w:pPr>
        </w:pPrChange>
      </w:pPr>
      <w:r w:rsidRPr="00006013">
        <w:rPr>
          <w:rStyle w:val="SubtleEmphasis"/>
          <w:rFonts w:ascii="Arial Narrow" w:hAnsi="Arial Narrow"/>
          <w:b/>
          <w:sz w:val="48"/>
          <w:szCs w:val="48"/>
        </w:rPr>
        <w:t xml:space="preserve">26th June,2018 </w:t>
      </w:r>
    </w:p>
    <w:p w:rsidR="00167C71" w:rsidRDefault="00167C71">
      <w:pPr>
        <w:spacing w:after="0"/>
        <w:jc w:val="right"/>
        <w:rPr>
          <w:ins w:id="113" w:author="Pc2" w:date="2018-06-30T12:44:00Z"/>
          <w:rFonts w:ascii="Times New Roman" w:hAnsi="Times New Roman" w:cs="Times New Roman"/>
          <w:b/>
          <w:sz w:val="28"/>
          <w:szCs w:val="28"/>
        </w:rPr>
        <w:pPrChange w:id="114" w:author="Pc2" w:date="2018-06-30T13:01:00Z">
          <w:pPr/>
        </w:pPrChange>
      </w:pPr>
    </w:p>
    <w:p w:rsidR="00806B3A" w:rsidRDefault="00806B3A">
      <w:pPr>
        <w:spacing w:after="0"/>
        <w:jc w:val="right"/>
        <w:rPr>
          <w:ins w:id="115" w:author="Pc2" w:date="2018-06-30T12:44:00Z"/>
          <w:rFonts w:ascii="Times New Roman" w:hAnsi="Times New Roman" w:cs="Times New Roman"/>
          <w:b/>
          <w:sz w:val="28"/>
          <w:szCs w:val="28"/>
        </w:rPr>
        <w:pPrChange w:id="116" w:author="Pc2" w:date="2018-06-30T13:01:00Z">
          <w:pPr/>
        </w:pPrChange>
      </w:pPr>
    </w:p>
    <w:p w:rsidR="00806B3A" w:rsidRDefault="00806B3A">
      <w:pPr>
        <w:spacing w:after="0"/>
        <w:jc w:val="right"/>
        <w:rPr>
          <w:ins w:id="117" w:author="Pc2" w:date="2018-06-30T12:44:00Z"/>
          <w:rFonts w:ascii="Times New Roman" w:hAnsi="Times New Roman" w:cs="Times New Roman"/>
          <w:b/>
          <w:sz w:val="28"/>
          <w:szCs w:val="28"/>
        </w:rPr>
        <w:pPrChange w:id="118" w:author="Pc2" w:date="2018-06-30T13:01:00Z">
          <w:pPr/>
        </w:pPrChange>
      </w:pPr>
    </w:p>
    <w:p w:rsidR="00806B3A" w:rsidRDefault="00806B3A">
      <w:pPr>
        <w:spacing w:after="0"/>
        <w:jc w:val="right"/>
        <w:rPr>
          <w:ins w:id="119" w:author="Pc2" w:date="2018-06-30T12:44:00Z"/>
          <w:rFonts w:ascii="Times New Roman" w:hAnsi="Times New Roman" w:cs="Times New Roman"/>
          <w:b/>
          <w:sz w:val="28"/>
          <w:szCs w:val="28"/>
        </w:rPr>
        <w:pPrChange w:id="120" w:author="Pc2" w:date="2018-06-30T13:01:00Z">
          <w:pPr/>
        </w:pPrChange>
      </w:pPr>
    </w:p>
    <w:p w:rsidR="00806B3A" w:rsidRDefault="00806B3A">
      <w:pPr>
        <w:spacing w:after="0"/>
        <w:jc w:val="right"/>
        <w:rPr>
          <w:ins w:id="121" w:author="Pc2" w:date="2018-06-30T12:44:00Z"/>
          <w:rFonts w:ascii="Times New Roman" w:hAnsi="Times New Roman" w:cs="Times New Roman"/>
          <w:b/>
          <w:sz w:val="28"/>
          <w:szCs w:val="28"/>
        </w:rPr>
        <w:pPrChange w:id="122" w:author="Pc2" w:date="2018-06-30T13:01:00Z">
          <w:pPr/>
        </w:pPrChange>
      </w:pPr>
    </w:p>
    <w:p w:rsidR="00806B3A" w:rsidRDefault="00806B3A">
      <w:pPr>
        <w:spacing w:after="0"/>
        <w:jc w:val="right"/>
        <w:rPr>
          <w:ins w:id="123" w:author="Pc2" w:date="2018-06-30T12:44:00Z"/>
          <w:rFonts w:ascii="Times New Roman" w:hAnsi="Times New Roman" w:cs="Times New Roman"/>
          <w:b/>
          <w:sz w:val="28"/>
          <w:szCs w:val="28"/>
        </w:rPr>
        <w:pPrChange w:id="124" w:author="Pc2" w:date="2018-06-30T13:01:00Z">
          <w:pPr/>
        </w:pPrChange>
      </w:pPr>
    </w:p>
    <w:p w:rsidR="00844BD9" w:rsidRDefault="00844BD9">
      <w:pPr>
        <w:spacing w:after="0"/>
        <w:rPr>
          <w:rFonts w:ascii="Times New Roman" w:hAnsi="Times New Roman" w:cs="Times New Roman"/>
          <w:b/>
          <w:sz w:val="28"/>
          <w:szCs w:val="28"/>
        </w:rPr>
        <w:pPrChange w:id="125" w:author="Pc2" w:date="2018-06-30T13:02:00Z">
          <w:pPr/>
        </w:pPrChange>
      </w:pPr>
    </w:p>
    <w:sdt>
      <w:sdtPr>
        <w:rPr>
          <w:rFonts w:asciiTheme="minorHAnsi" w:eastAsiaTheme="minorHAnsi" w:hAnsiTheme="minorHAnsi" w:cstheme="minorBidi"/>
          <w:color w:val="auto"/>
          <w:sz w:val="22"/>
          <w:szCs w:val="22"/>
        </w:rPr>
        <w:id w:val="-935583924"/>
        <w:docPartObj>
          <w:docPartGallery w:val="Table of Contents"/>
          <w:docPartUnique/>
        </w:docPartObj>
      </w:sdtPr>
      <w:sdtEndPr>
        <w:rPr>
          <w:b/>
          <w:bCs/>
          <w:noProof/>
        </w:rPr>
      </w:sdtEndPr>
      <w:sdtContent>
        <w:p w:rsidR="00F629DE" w:rsidRDefault="00F629DE">
          <w:pPr>
            <w:pStyle w:val="TOCHeading"/>
            <w:spacing w:before="0" w:line="240" w:lineRule="auto"/>
            <w:jc w:val="both"/>
            <w:pPrChange w:id="126" w:author="Pc2" w:date="2018-06-30T12:53:00Z">
              <w:pPr>
                <w:pStyle w:val="TOCHeading"/>
                <w:spacing w:line="240" w:lineRule="auto"/>
              </w:pPr>
            </w:pPrChange>
          </w:pPr>
          <w:r>
            <w:t>Contents</w:t>
          </w:r>
        </w:p>
        <w:p w:rsidR="00A026CD" w:rsidRDefault="00F629DE">
          <w:pPr>
            <w:pStyle w:val="TOC1"/>
            <w:rPr>
              <w:ins w:id="127" w:author="Pc2" w:date="2018-06-30T13:10:00Z"/>
              <w:rFonts w:eastAsiaTheme="minorEastAsia"/>
              <w:noProof/>
            </w:rPr>
          </w:pPr>
          <w:r>
            <w:fldChar w:fldCharType="begin"/>
          </w:r>
          <w:r>
            <w:instrText xml:space="preserve"> TOC \o "1-3" \h \z \u </w:instrText>
          </w:r>
          <w:r>
            <w:fldChar w:fldCharType="separate"/>
          </w:r>
          <w:ins w:id="128" w:author="Pc2" w:date="2018-06-30T13:10:00Z">
            <w:r w:rsidR="00A026CD" w:rsidRPr="00C468FE">
              <w:rPr>
                <w:rStyle w:val="Hyperlink"/>
                <w:noProof/>
              </w:rPr>
              <w:fldChar w:fldCharType="begin"/>
            </w:r>
            <w:r w:rsidR="00A026CD" w:rsidRPr="00C468FE">
              <w:rPr>
                <w:rStyle w:val="Hyperlink"/>
                <w:noProof/>
              </w:rPr>
              <w:instrText xml:space="preserve"> </w:instrText>
            </w:r>
            <w:r w:rsidR="00A026CD">
              <w:rPr>
                <w:noProof/>
              </w:rPr>
              <w:instrText>HYPERLINK \l "_Toc518127560"</w:instrText>
            </w:r>
            <w:r w:rsidR="00A026CD" w:rsidRPr="00C468FE">
              <w:rPr>
                <w:rStyle w:val="Hyperlink"/>
                <w:noProof/>
              </w:rPr>
              <w:instrText xml:space="preserve"> </w:instrText>
            </w:r>
            <w:r w:rsidR="00A026CD" w:rsidRPr="00C468FE">
              <w:rPr>
                <w:rStyle w:val="Hyperlink"/>
                <w:noProof/>
              </w:rPr>
              <w:fldChar w:fldCharType="separate"/>
            </w:r>
            <w:r w:rsidR="00A026CD" w:rsidRPr="00C468FE">
              <w:rPr>
                <w:rStyle w:val="Hyperlink"/>
                <w:noProof/>
              </w:rPr>
              <w:t>1.</w:t>
            </w:r>
            <w:r w:rsidR="00A026CD">
              <w:rPr>
                <w:rFonts w:eastAsiaTheme="minorEastAsia"/>
                <w:noProof/>
              </w:rPr>
              <w:tab/>
            </w:r>
            <w:r w:rsidR="00A026CD" w:rsidRPr="00C468FE">
              <w:rPr>
                <w:rStyle w:val="Hyperlink"/>
                <w:noProof/>
              </w:rPr>
              <w:t>Introduction</w:t>
            </w:r>
            <w:r w:rsidR="00A026CD">
              <w:rPr>
                <w:noProof/>
                <w:webHidden/>
              </w:rPr>
              <w:tab/>
            </w:r>
            <w:r w:rsidR="00A026CD">
              <w:rPr>
                <w:noProof/>
                <w:webHidden/>
              </w:rPr>
              <w:fldChar w:fldCharType="begin"/>
            </w:r>
            <w:r w:rsidR="00A026CD">
              <w:rPr>
                <w:noProof/>
                <w:webHidden/>
              </w:rPr>
              <w:instrText xml:space="preserve"> PAGEREF _Toc518127560 \h </w:instrText>
            </w:r>
          </w:ins>
          <w:r w:rsidR="00A026CD">
            <w:rPr>
              <w:noProof/>
              <w:webHidden/>
            </w:rPr>
          </w:r>
          <w:r w:rsidR="00A026CD">
            <w:rPr>
              <w:noProof/>
              <w:webHidden/>
            </w:rPr>
            <w:fldChar w:fldCharType="separate"/>
          </w:r>
          <w:ins w:id="129" w:author="Pc2" w:date="2018-06-30T13:10:00Z">
            <w:r w:rsidR="00A026CD">
              <w:rPr>
                <w:noProof/>
                <w:webHidden/>
              </w:rPr>
              <w:t>4</w:t>
            </w:r>
            <w:r w:rsidR="00A026CD">
              <w:rPr>
                <w:noProof/>
                <w:webHidden/>
              </w:rPr>
              <w:fldChar w:fldCharType="end"/>
            </w:r>
            <w:r w:rsidR="00A026CD" w:rsidRPr="00C468FE">
              <w:rPr>
                <w:rStyle w:val="Hyperlink"/>
                <w:noProof/>
              </w:rPr>
              <w:fldChar w:fldCharType="end"/>
            </w:r>
          </w:ins>
        </w:p>
        <w:p w:rsidR="00A026CD" w:rsidRDefault="00A026CD">
          <w:pPr>
            <w:pStyle w:val="TOC2"/>
            <w:rPr>
              <w:ins w:id="130" w:author="Pc2" w:date="2018-06-30T13:10:00Z"/>
              <w:rFonts w:eastAsiaTheme="minorEastAsia"/>
              <w:noProof/>
            </w:rPr>
          </w:pPr>
          <w:ins w:id="13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"_Toc518127561"</w:instrText>
            </w:r>
            <w:r w:rsidRPr="00C468FE">
              <w:rPr>
                <w:rStyle w:val="Hyperlink"/>
                <w:noProof/>
              </w:rPr>
              <w:instrText xml:space="preserve"> </w:instrText>
            </w:r>
            <w:r w:rsidRPr="00C468FE">
              <w:rPr>
                <w:rStyle w:val="Hyperlink"/>
                <w:noProof/>
              </w:rPr>
              <w:fldChar w:fldCharType="separate"/>
            </w:r>
            <w:r w:rsidRPr="00C468FE">
              <w:rPr>
                <w:rStyle w:val="Hyperlink"/>
                <w:noProof/>
              </w:rPr>
              <w:t>1.1</w:t>
            </w:r>
            <w:r>
              <w:rPr>
                <w:rFonts w:eastAsiaTheme="minorEastAsia"/>
                <w:noProof/>
              </w:rPr>
              <w:tab/>
            </w:r>
            <w:r w:rsidRPr="00C468FE">
              <w:rPr>
                <w:rStyle w:val="Hyperlink"/>
                <w:noProof/>
              </w:rPr>
              <w:t>Purpose</w:t>
            </w:r>
            <w:r>
              <w:rPr>
                <w:noProof/>
                <w:webHidden/>
              </w:rPr>
              <w:tab/>
            </w:r>
            <w:r>
              <w:rPr>
                <w:noProof/>
                <w:webHidden/>
              </w:rPr>
              <w:fldChar w:fldCharType="begin"/>
            </w:r>
            <w:r>
              <w:rPr>
                <w:noProof/>
                <w:webHidden/>
              </w:rPr>
              <w:instrText xml:space="preserve"> PAGEREF _Toc518127561 \h </w:instrText>
            </w:r>
          </w:ins>
          <w:r>
            <w:rPr>
              <w:noProof/>
              <w:webHidden/>
            </w:rPr>
          </w:r>
          <w:r>
            <w:rPr>
              <w:noProof/>
              <w:webHidden/>
            </w:rPr>
            <w:fldChar w:fldCharType="separate"/>
          </w:r>
          <w:ins w:id="132"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133" w:author="Pc2" w:date="2018-06-30T13:10:00Z"/>
              <w:rFonts w:eastAsiaTheme="minorEastAsia"/>
              <w:noProof/>
            </w:rPr>
          </w:pPr>
          <w:ins w:id="13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"_Toc518127562"</w:instrText>
            </w:r>
            <w:r w:rsidRPr="00C468FE">
              <w:rPr>
                <w:rStyle w:val="Hyperlink"/>
                <w:noProof/>
              </w:rPr>
              <w:instrText xml:space="preserve"> </w:instrText>
            </w:r>
            <w:r w:rsidRPr="00C468FE">
              <w:rPr>
                <w:rStyle w:val="Hyperlink"/>
                <w:noProof/>
              </w:rPr>
              <w:fldChar w:fldCharType="separate"/>
            </w:r>
            <w:r w:rsidRPr="00C468FE">
              <w:rPr>
                <w:rStyle w:val="Hyperlink"/>
                <w:noProof/>
              </w:rPr>
              <w:t>1.2</w:t>
            </w:r>
            <w:r>
              <w:rPr>
                <w:rFonts w:eastAsiaTheme="minorEastAsia"/>
                <w:noProof/>
              </w:rPr>
              <w:tab/>
            </w:r>
            <w:r w:rsidRPr="00C468FE">
              <w:rPr>
                <w:rStyle w:val="Hyperlink"/>
                <w:noProof/>
              </w:rPr>
              <w:t>Document Conventions</w:t>
            </w:r>
            <w:r>
              <w:rPr>
                <w:noProof/>
                <w:webHidden/>
              </w:rPr>
              <w:tab/>
            </w:r>
            <w:r>
              <w:rPr>
                <w:noProof/>
                <w:webHidden/>
              </w:rPr>
              <w:fldChar w:fldCharType="begin"/>
            </w:r>
            <w:r>
              <w:rPr>
                <w:noProof/>
                <w:webHidden/>
              </w:rPr>
              <w:instrText xml:space="preserve"> PAGEREF _Toc518127562 \h </w:instrText>
            </w:r>
          </w:ins>
          <w:r>
            <w:rPr>
              <w:noProof/>
              <w:webHidden/>
            </w:rPr>
          </w:r>
          <w:r>
            <w:rPr>
              <w:noProof/>
              <w:webHidden/>
            </w:rPr>
            <w:fldChar w:fldCharType="separate"/>
          </w:r>
          <w:ins w:id="135"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136" w:author="Pc2" w:date="2018-06-30T13:10:00Z"/>
              <w:rFonts w:eastAsiaTheme="minorEastAsia"/>
              <w:noProof/>
            </w:rPr>
          </w:pPr>
          <w:ins w:id="13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"_Toc518127563"</w:instrText>
            </w:r>
            <w:r w:rsidRPr="00C468FE">
              <w:rPr>
                <w:rStyle w:val="Hyperlink"/>
                <w:noProof/>
              </w:rPr>
              <w:instrText xml:space="preserve"> </w:instrText>
            </w:r>
            <w:r w:rsidRPr="00C468FE">
              <w:rPr>
                <w:rStyle w:val="Hyperlink"/>
                <w:noProof/>
              </w:rPr>
              <w:fldChar w:fldCharType="separate"/>
            </w:r>
            <w:r w:rsidRPr="00C468FE">
              <w:rPr>
                <w:rStyle w:val="Hyperlink"/>
                <w:noProof/>
              </w:rPr>
              <w:t>1.3</w:t>
            </w:r>
            <w:r>
              <w:rPr>
                <w:rFonts w:eastAsiaTheme="minorEastAsia"/>
                <w:noProof/>
              </w:rPr>
              <w:tab/>
            </w:r>
            <w:r w:rsidRPr="00C468FE">
              <w:rPr>
                <w:rStyle w:val="Hyperlink"/>
                <w:noProof/>
              </w:rPr>
              <w:t>Intended Audience and Reading Suggestions</w:t>
            </w:r>
            <w:r>
              <w:rPr>
                <w:noProof/>
                <w:webHidden/>
              </w:rPr>
              <w:tab/>
            </w:r>
            <w:r>
              <w:rPr>
                <w:noProof/>
                <w:webHidden/>
              </w:rPr>
              <w:fldChar w:fldCharType="begin"/>
            </w:r>
            <w:r>
              <w:rPr>
                <w:noProof/>
                <w:webHidden/>
              </w:rPr>
              <w:instrText xml:space="preserve"> PAGEREF _Toc518127563 \h </w:instrText>
            </w:r>
          </w:ins>
          <w:r>
            <w:rPr>
              <w:noProof/>
              <w:webHidden/>
            </w:rPr>
          </w:r>
          <w:r>
            <w:rPr>
              <w:noProof/>
              <w:webHidden/>
            </w:rPr>
            <w:fldChar w:fldCharType="separate"/>
          </w:r>
          <w:ins w:id="138"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139" w:author="Pc2" w:date="2018-06-30T13:10:00Z"/>
              <w:rFonts w:eastAsiaTheme="minorEastAsia"/>
              <w:noProof/>
            </w:rPr>
          </w:pPr>
          <w:ins w:id="14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"_Toc518127564"</w:instrText>
            </w:r>
            <w:r w:rsidRPr="00C468FE">
              <w:rPr>
                <w:rStyle w:val="Hyperlink"/>
                <w:noProof/>
              </w:rPr>
              <w:instrText xml:space="preserve"> </w:instrText>
            </w:r>
            <w:r w:rsidRPr="00C468FE">
              <w:rPr>
                <w:rStyle w:val="Hyperlink"/>
                <w:noProof/>
              </w:rPr>
              <w:fldChar w:fldCharType="separate"/>
            </w:r>
            <w:r w:rsidRPr="00C468FE">
              <w:rPr>
                <w:rStyle w:val="Hyperlink"/>
                <w:noProof/>
              </w:rPr>
              <w:t>1.4</w:t>
            </w:r>
            <w:r>
              <w:rPr>
                <w:rFonts w:eastAsiaTheme="minorEastAsia"/>
                <w:noProof/>
              </w:rPr>
              <w:tab/>
            </w:r>
            <w:r w:rsidRPr="00C468FE">
              <w:rPr>
                <w:rStyle w:val="Hyperlink"/>
                <w:noProof/>
              </w:rPr>
              <w:t>Product Scope</w:t>
            </w:r>
            <w:r>
              <w:rPr>
                <w:noProof/>
                <w:webHidden/>
              </w:rPr>
              <w:tab/>
            </w:r>
            <w:r>
              <w:rPr>
                <w:noProof/>
                <w:webHidden/>
              </w:rPr>
              <w:fldChar w:fldCharType="begin"/>
            </w:r>
            <w:r>
              <w:rPr>
                <w:noProof/>
                <w:webHidden/>
              </w:rPr>
              <w:instrText xml:space="preserve"> PAGEREF _Toc518127564 \h </w:instrText>
            </w:r>
          </w:ins>
          <w:r>
            <w:rPr>
              <w:noProof/>
              <w:webHidden/>
            </w:rPr>
          </w:r>
          <w:r>
            <w:rPr>
              <w:noProof/>
              <w:webHidden/>
            </w:rPr>
            <w:fldChar w:fldCharType="separate"/>
          </w:r>
          <w:ins w:id="141"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1"/>
            <w:rPr>
              <w:ins w:id="142" w:author="Pc2" w:date="2018-06-30T13:10:00Z"/>
              <w:rFonts w:eastAsiaTheme="minorEastAsia"/>
              <w:noProof/>
            </w:rPr>
          </w:pPr>
          <w:ins w:id="14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"_Toc518127565"</w:instrText>
            </w:r>
            <w:r w:rsidRPr="00C468FE">
              <w:rPr>
                <w:rStyle w:val="Hyperlink"/>
                <w:noProof/>
              </w:rPr>
              <w:instrText xml:space="preserve"> </w:instrText>
            </w:r>
            <w:r w:rsidRPr="00C468FE">
              <w:rPr>
                <w:rStyle w:val="Hyperlink"/>
                <w:noProof/>
              </w:rPr>
              <w:fldChar w:fldCharType="separate"/>
            </w:r>
            <w:r w:rsidRPr="00C468FE">
              <w:rPr>
                <w:rStyle w:val="Hyperlink"/>
                <w:noProof/>
              </w:rPr>
              <w:t>2.</w:t>
            </w:r>
            <w:r>
              <w:rPr>
                <w:rFonts w:eastAsiaTheme="minorEastAsia"/>
                <w:noProof/>
              </w:rPr>
              <w:tab/>
            </w:r>
            <w:r w:rsidRPr="00C468FE">
              <w:rPr>
                <w:rStyle w:val="Hyperlink"/>
                <w:noProof/>
              </w:rPr>
              <w:t>Overall Description</w:t>
            </w:r>
            <w:r>
              <w:rPr>
                <w:noProof/>
                <w:webHidden/>
              </w:rPr>
              <w:tab/>
            </w:r>
            <w:r>
              <w:rPr>
                <w:noProof/>
                <w:webHidden/>
              </w:rPr>
              <w:fldChar w:fldCharType="begin"/>
            </w:r>
            <w:r>
              <w:rPr>
                <w:noProof/>
                <w:webHidden/>
              </w:rPr>
              <w:instrText xml:space="preserve"> PAGEREF _Toc518127565 \h </w:instrText>
            </w:r>
          </w:ins>
          <w:r>
            <w:rPr>
              <w:noProof/>
              <w:webHidden/>
            </w:rPr>
          </w:r>
          <w:r>
            <w:rPr>
              <w:noProof/>
              <w:webHidden/>
            </w:rPr>
            <w:fldChar w:fldCharType="separate"/>
          </w:r>
          <w:ins w:id="144"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145" w:author="Pc2" w:date="2018-06-30T13:10:00Z"/>
              <w:rFonts w:eastAsiaTheme="minorEastAsia"/>
              <w:noProof/>
            </w:rPr>
          </w:pPr>
          <w:ins w:id="14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"_Toc518127566"</w:instrText>
            </w:r>
            <w:r w:rsidRPr="00C468FE">
              <w:rPr>
                <w:rStyle w:val="Hyperlink"/>
                <w:noProof/>
              </w:rPr>
              <w:instrText xml:space="preserve"> </w:instrText>
            </w:r>
            <w:r w:rsidRPr="00C468FE">
              <w:rPr>
                <w:rStyle w:val="Hyperlink"/>
                <w:noProof/>
              </w:rPr>
              <w:fldChar w:fldCharType="separate"/>
            </w:r>
            <w:r w:rsidRPr="00C468FE">
              <w:rPr>
                <w:rStyle w:val="Hyperlink"/>
                <w:noProof/>
              </w:rPr>
              <w:t>2.1</w:t>
            </w:r>
            <w:r>
              <w:rPr>
                <w:rFonts w:eastAsiaTheme="minorEastAsia"/>
                <w:noProof/>
              </w:rPr>
              <w:tab/>
            </w:r>
            <w:r w:rsidRPr="00C468FE">
              <w:rPr>
                <w:rStyle w:val="Hyperlink"/>
                <w:noProof/>
              </w:rPr>
              <w:t>Product Perspective</w:t>
            </w:r>
            <w:r>
              <w:rPr>
                <w:noProof/>
                <w:webHidden/>
              </w:rPr>
              <w:tab/>
            </w:r>
            <w:r>
              <w:rPr>
                <w:noProof/>
                <w:webHidden/>
              </w:rPr>
              <w:fldChar w:fldCharType="begin"/>
            </w:r>
            <w:r>
              <w:rPr>
                <w:noProof/>
                <w:webHidden/>
              </w:rPr>
              <w:instrText xml:space="preserve"> PAGEREF _Toc518127566 \h </w:instrText>
            </w:r>
          </w:ins>
          <w:r>
            <w:rPr>
              <w:noProof/>
              <w:webHidden/>
            </w:rPr>
          </w:r>
          <w:r>
            <w:rPr>
              <w:noProof/>
              <w:webHidden/>
            </w:rPr>
            <w:fldChar w:fldCharType="separate"/>
          </w:r>
          <w:ins w:id="147"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148" w:author="Pc2" w:date="2018-06-30T13:10:00Z"/>
              <w:rFonts w:eastAsiaTheme="minorEastAsia"/>
              <w:noProof/>
            </w:rPr>
          </w:pPr>
          <w:ins w:id="149"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"_Toc518127567"</w:instrText>
            </w:r>
            <w:r w:rsidRPr="00C468FE">
              <w:rPr>
                <w:rStyle w:val="Hyperlink"/>
                <w:noProof/>
              </w:rPr>
              <w:instrText xml:space="preserve"> </w:instrText>
            </w:r>
            <w:r w:rsidRPr="00C468FE">
              <w:rPr>
                <w:rStyle w:val="Hyperlink"/>
                <w:noProof/>
              </w:rPr>
              <w:fldChar w:fldCharType="separate"/>
            </w:r>
            <w:r w:rsidRPr="00C468FE">
              <w:rPr>
                <w:rStyle w:val="Hyperlink"/>
                <w:noProof/>
              </w:rPr>
              <w:t>2.2</w:t>
            </w:r>
            <w:r>
              <w:rPr>
                <w:rFonts w:eastAsiaTheme="minorEastAsia"/>
                <w:noProof/>
              </w:rPr>
              <w:tab/>
            </w:r>
            <w:r w:rsidRPr="00C468FE">
              <w:rPr>
                <w:rStyle w:val="Hyperlink"/>
                <w:noProof/>
              </w:rPr>
              <w:t>Product Functions</w:t>
            </w:r>
            <w:r>
              <w:rPr>
                <w:noProof/>
                <w:webHidden/>
              </w:rPr>
              <w:tab/>
            </w:r>
            <w:r>
              <w:rPr>
                <w:noProof/>
                <w:webHidden/>
              </w:rPr>
              <w:fldChar w:fldCharType="begin"/>
            </w:r>
            <w:r>
              <w:rPr>
                <w:noProof/>
                <w:webHidden/>
              </w:rPr>
              <w:instrText xml:space="preserve"> PAGEREF _Toc518127567 \h </w:instrText>
            </w:r>
          </w:ins>
          <w:r>
            <w:rPr>
              <w:noProof/>
              <w:webHidden/>
            </w:rPr>
          </w:r>
          <w:r>
            <w:rPr>
              <w:noProof/>
              <w:webHidden/>
            </w:rPr>
            <w:fldChar w:fldCharType="separate"/>
          </w:r>
          <w:ins w:id="150"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151" w:author="Pc2" w:date="2018-06-30T13:10:00Z"/>
              <w:rFonts w:eastAsiaTheme="minorEastAsia"/>
              <w:noProof/>
            </w:rPr>
          </w:pPr>
          <w:ins w:id="15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"_Toc518127568"</w:instrText>
            </w:r>
            <w:r w:rsidRPr="00C468FE">
              <w:rPr>
                <w:rStyle w:val="Hyperlink"/>
                <w:noProof/>
              </w:rPr>
              <w:instrText xml:space="preserve"> </w:instrText>
            </w:r>
            <w:r w:rsidRPr="00C468FE">
              <w:rPr>
                <w:rStyle w:val="Hyperlink"/>
                <w:noProof/>
              </w:rPr>
              <w:fldChar w:fldCharType="separate"/>
            </w:r>
            <w:r w:rsidRPr="00C468FE">
              <w:rPr>
                <w:rStyle w:val="Hyperlink"/>
                <w:noProof/>
              </w:rPr>
              <w:t>2.3</w:t>
            </w:r>
            <w:r>
              <w:rPr>
                <w:rFonts w:eastAsiaTheme="minorEastAsia"/>
                <w:noProof/>
              </w:rPr>
              <w:tab/>
            </w:r>
            <w:r w:rsidRPr="00C468FE">
              <w:rPr>
                <w:rStyle w:val="Hyperlink"/>
                <w:noProof/>
              </w:rPr>
              <w:t>User Classes and Characteristics</w:t>
            </w:r>
            <w:r>
              <w:rPr>
                <w:noProof/>
                <w:webHidden/>
              </w:rPr>
              <w:tab/>
            </w:r>
            <w:r>
              <w:rPr>
                <w:noProof/>
                <w:webHidden/>
              </w:rPr>
              <w:fldChar w:fldCharType="begin"/>
            </w:r>
            <w:r>
              <w:rPr>
                <w:noProof/>
                <w:webHidden/>
              </w:rPr>
              <w:instrText xml:space="preserve"> PAGEREF _Toc518127568 \h </w:instrText>
            </w:r>
          </w:ins>
          <w:r>
            <w:rPr>
              <w:noProof/>
              <w:webHidden/>
            </w:rPr>
          </w:r>
          <w:r>
            <w:rPr>
              <w:noProof/>
              <w:webHidden/>
            </w:rPr>
            <w:fldChar w:fldCharType="separate"/>
          </w:r>
          <w:ins w:id="153"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154" w:author="Pc2" w:date="2018-06-30T13:10:00Z"/>
              <w:rFonts w:eastAsiaTheme="minorEastAsia"/>
              <w:noProof/>
            </w:rPr>
          </w:pPr>
          <w:ins w:id="155"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"_Toc518127569"</w:instrText>
            </w:r>
            <w:r w:rsidRPr="00C468FE">
              <w:rPr>
                <w:rStyle w:val="Hyperlink"/>
                <w:noProof/>
              </w:rPr>
              <w:instrText xml:space="preserve"> </w:instrText>
            </w:r>
            <w:r w:rsidRPr="00C468FE">
              <w:rPr>
                <w:rStyle w:val="Hyperlink"/>
                <w:noProof/>
              </w:rPr>
              <w:fldChar w:fldCharType="separate"/>
            </w:r>
            <w:r w:rsidRPr="00C468FE">
              <w:rPr>
                <w:rStyle w:val="Hyperlink"/>
                <w:noProof/>
              </w:rPr>
              <w:t>2.4</w:t>
            </w:r>
            <w:r>
              <w:rPr>
                <w:rFonts w:eastAsiaTheme="minorEastAsia"/>
                <w:noProof/>
              </w:rPr>
              <w:tab/>
            </w:r>
            <w:r w:rsidRPr="00C468FE">
              <w:rPr>
                <w:rStyle w:val="Hyperlink"/>
                <w:noProof/>
              </w:rPr>
              <w:t>Operating Environment</w:t>
            </w:r>
            <w:r>
              <w:rPr>
                <w:noProof/>
                <w:webHidden/>
              </w:rPr>
              <w:tab/>
            </w:r>
            <w:r>
              <w:rPr>
                <w:noProof/>
                <w:webHidden/>
              </w:rPr>
              <w:fldChar w:fldCharType="begin"/>
            </w:r>
            <w:r>
              <w:rPr>
                <w:noProof/>
                <w:webHidden/>
              </w:rPr>
              <w:instrText xml:space="preserve"> PAGEREF _Toc518127569 \h </w:instrText>
            </w:r>
          </w:ins>
          <w:r>
            <w:rPr>
              <w:noProof/>
              <w:webHidden/>
            </w:rPr>
          </w:r>
          <w:r>
            <w:rPr>
              <w:noProof/>
              <w:webHidden/>
            </w:rPr>
            <w:fldChar w:fldCharType="separate"/>
          </w:r>
          <w:ins w:id="156"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157" w:author="Pc2" w:date="2018-06-30T13:10:00Z"/>
              <w:rFonts w:eastAsiaTheme="minorEastAsia"/>
              <w:noProof/>
            </w:rPr>
          </w:pPr>
          <w:ins w:id="158"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"_Toc518127570"</w:instrText>
            </w:r>
            <w:r w:rsidRPr="00C468FE">
              <w:rPr>
                <w:rStyle w:val="Hyperlink"/>
                <w:noProof/>
              </w:rPr>
              <w:instrText xml:space="preserve"> </w:instrText>
            </w:r>
            <w:r w:rsidRPr="00C468FE">
              <w:rPr>
                <w:rStyle w:val="Hyperlink"/>
                <w:noProof/>
              </w:rPr>
              <w:fldChar w:fldCharType="separate"/>
            </w:r>
            <w:r w:rsidRPr="00C468FE">
              <w:rPr>
                <w:rStyle w:val="Hyperlink"/>
                <w:noProof/>
              </w:rPr>
              <w:t>2.5</w:t>
            </w:r>
            <w:r>
              <w:rPr>
                <w:rFonts w:eastAsiaTheme="minorEastAsia"/>
                <w:noProof/>
              </w:rPr>
              <w:tab/>
            </w:r>
            <w:r w:rsidRPr="00C468FE">
              <w:rPr>
                <w:rStyle w:val="Hyperlink"/>
                <w:noProof/>
              </w:rPr>
              <w:t>Design and Implementation Constraints</w:t>
            </w:r>
            <w:r>
              <w:rPr>
                <w:noProof/>
                <w:webHidden/>
              </w:rPr>
              <w:tab/>
            </w:r>
            <w:r>
              <w:rPr>
                <w:noProof/>
                <w:webHidden/>
              </w:rPr>
              <w:fldChar w:fldCharType="begin"/>
            </w:r>
            <w:r>
              <w:rPr>
                <w:noProof/>
                <w:webHidden/>
              </w:rPr>
              <w:instrText xml:space="preserve"> PAGEREF _Toc518127570 \h </w:instrText>
            </w:r>
          </w:ins>
          <w:r>
            <w:rPr>
              <w:noProof/>
              <w:webHidden/>
            </w:rPr>
          </w:r>
          <w:r>
            <w:rPr>
              <w:noProof/>
              <w:webHidden/>
            </w:rPr>
            <w:fldChar w:fldCharType="separate"/>
          </w:r>
          <w:ins w:id="159"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160" w:author="Pc2" w:date="2018-06-30T13:10:00Z"/>
              <w:rFonts w:eastAsiaTheme="minorEastAsia"/>
              <w:noProof/>
            </w:rPr>
          </w:pPr>
          <w:ins w:id="16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"_Toc518127571"</w:instrText>
            </w:r>
            <w:r w:rsidRPr="00C468FE">
              <w:rPr>
                <w:rStyle w:val="Hyperlink"/>
                <w:noProof/>
              </w:rPr>
              <w:instrText xml:space="preserve"> </w:instrText>
            </w:r>
            <w:r w:rsidRPr="00C468FE">
              <w:rPr>
                <w:rStyle w:val="Hyperlink"/>
                <w:noProof/>
              </w:rPr>
              <w:fldChar w:fldCharType="separate"/>
            </w:r>
            <w:r w:rsidRPr="00C468FE">
              <w:rPr>
                <w:rStyle w:val="Hyperlink"/>
                <w:noProof/>
              </w:rPr>
              <w:t>2.6</w:t>
            </w:r>
            <w:r>
              <w:rPr>
                <w:rFonts w:eastAsiaTheme="minorEastAsia"/>
                <w:noProof/>
              </w:rPr>
              <w:tab/>
            </w:r>
            <w:r w:rsidRPr="00C468FE">
              <w:rPr>
                <w:rStyle w:val="Hyperlink"/>
                <w:noProof/>
              </w:rPr>
              <w:t>User Documentation.</w:t>
            </w:r>
            <w:r>
              <w:rPr>
                <w:noProof/>
                <w:webHidden/>
              </w:rPr>
              <w:tab/>
            </w:r>
            <w:r>
              <w:rPr>
                <w:noProof/>
                <w:webHidden/>
              </w:rPr>
              <w:fldChar w:fldCharType="begin"/>
            </w:r>
            <w:r>
              <w:rPr>
                <w:noProof/>
                <w:webHidden/>
              </w:rPr>
              <w:instrText xml:space="preserve"> PAGEREF _Toc518127571 \h </w:instrText>
            </w:r>
          </w:ins>
          <w:r>
            <w:rPr>
              <w:noProof/>
              <w:webHidden/>
            </w:rPr>
          </w:r>
          <w:r>
            <w:rPr>
              <w:noProof/>
              <w:webHidden/>
            </w:rPr>
            <w:fldChar w:fldCharType="separate"/>
          </w:r>
          <w:ins w:id="162"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1"/>
            <w:rPr>
              <w:ins w:id="163" w:author="Pc2" w:date="2018-06-30T13:10:00Z"/>
              <w:rFonts w:eastAsiaTheme="minorEastAsia"/>
              <w:noProof/>
            </w:rPr>
          </w:pPr>
          <w:ins w:id="16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"_Toc518127572"</w:instrText>
            </w:r>
            <w:r w:rsidRPr="00C468FE">
              <w:rPr>
                <w:rStyle w:val="Hyperlink"/>
                <w:noProof/>
              </w:rPr>
              <w:instrText xml:space="preserve"> </w:instrText>
            </w:r>
            <w:r w:rsidRPr="00C468FE">
              <w:rPr>
                <w:rStyle w:val="Hyperlink"/>
                <w:noProof/>
              </w:rPr>
              <w:fldChar w:fldCharType="separate"/>
            </w:r>
            <w:r w:rsidRPr="00C468FE">
              <w:rPr>
                <w:rStyle w:val="Hyperlink"/>
                <w:noProof/>
              </w:rPr>
              <w:t>3.</w:t>
            </w:r>
            <w:r>
              <w:rPr>
                <w:rFonts w:eastAsiaTheme="minorEastAsia"/>
                <w:noProof/>
              </w:rPr>
              <w:tab/>
            </w:r>
            <w:r w:rsidRPr="00C468FE">
              <w:rPr>
                <w:rStyle w:val="Hyperlink"/>
                <w:noProof/>
              </w:rPr>
              <w:t>External Interface Requirements</w:t>
            </w:r>
            <w:r>
              <w:rPr>
                <w:noProof/>
                <w:webHidden/>
              </w:rPr>
              <w:tab/>
            </w:r>
            <w:r>
              <w:rPr>
                <w:noProof/>
                <w:webHidden/>
              </w:rPr>
              <w:fldChar w:fldCharType="begin"/>
            </w:r>
            <w:r>
              <w:rPr>
                <w:noProof/>
                <w:webHidden/>
              </w:rPr>
              <w:instrText xml:space="preserve"> PAGEREF _Toc518127572 \h </w:instrText>
            </w:r>
          </w:ins>
          <w:r>
            <w:rPr>
              <w:noProof/>
              <w:webHidden/>
            </w:rPr>
          </w:r>
          <w:r>
            <w:rPr>
              <w:noProof/>
              <w:webHidden/>
            </w:rPr>
            <w:fldChar w:fldCharType="separate"/>
          </w:r>
          <w:ins w:id="165"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166" w:author="Pc2" w:date="2018-06-30T13:10:00Z"/>
              <w:rFonts w:eastAsiaTheme="minorEastAsia"/>
              <w:noProof/>
            </w:rPr>
          </w:pPr>
          <w:ins w:id="16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"_Toc518127573"</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 xml:space="preserve">3.1. </w:t>
            </w:r>
            <w:r w:rsidRPr="00C468FE">
              <w:rPr>
                <w:rStyle w:val="Hyperlink"/>
                <w:noProof/>
              </w:rPr>
              <w:t>User Interfaces</w:t>
            </w:r>
            <w:r>
              <w:rPr>
                <w:noProof/>
                <w:webHidden/>
              </w:rPr>
              <w:tab/>
            </w:r>
            <w:r>
              <w:rPr>
                <w:noProof/>
                <w:webHidden/>
              </w:rPr>
              <w:fldChar w:fldCharType="begin"/>
            </w:r>
            <w:r>
              <w:rPr>
                <w:noProof/>
                <w:webHidden/>
              </w:rPr>
              <w:instrText xml:space="preserve"> PAGEREF _Toc518127573 \h </w:instrText>
            </w:r>
          </w:ins>
          <w:r>
            <w:rPr>
              <w:noProof/>
              <w:webHidden/>
            </w:rPr>
          </w:r>
          <w:r>
            <w:rPr>
              <w:noProof/>
              <w:webHidden/>
            </w:rPr>
            <w:fldChar w:fldCharType="separate"/>
          </w:r>
          <w:ins w:id="168"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169" w:author="Pc2" w:date="2018-06-30T13:10:00Z"/>
              <w:rFonts w:eastAsiaTheme="minorEastAsia"/>
              <w:noProof/>
            </w:rPr>
          </w:pPr>
          <w:ins w:id="17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"_Toc518127574"</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3.2.</w:t>
            </w:r>
            <w:r w:rsidRPr="00C468FE">
              <w:rPr>
                <w:rStyle w:val="Hyperlink"/>
                <w:noProof/>
              </w:rPr>
              <w:t xml:space="preserve"> Hardware Interfaces</w:t>
            </w:r>
            <w:r>
              <w:rPr>
                <w:noProof/>
                <w:webHidden/>
              </w:rPr>
              <w:tab/>
            </w:r>
            <w:r>
              <w:rPr>
                <w:noProof/>
                <w:webHidden/>
              </w:rPr>
              <w:fldChar w:fldCharType="begin"/>
            </w:r>
            <w:r>
              <w:rPr>
                <w:noProof/>
                <w:webHidden/>
              </w:rPr>
              <w:instrText xml:space="preserve"> PAGEREF _Toc518127574 \h </w:instrText>
            </w:r>
          </w:ins>
          <w:r>
            <w:rPr>
              <w:noProof/>
              <w:webHidden/>
            </w:rPr>
          </w:r>
          <w:r>
            <w:rPr>
              <w:noProof/>
              <w:webHidden/>
            </w:rPr>
            <w:fldChar w:fldCharType="separate"/>
          </w:r>
          <w:ins w:id="171"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172" w:author="Pc2" w:date="2018-06-30T13:10:00Z"/>
              <w:rFonts w:eastAsiaTheme="minorEastAsia"/>
              <w:noProof/>
            </w:rPr>
          </w:pPr>
          <w:ins w:id="17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"_Toc518127575"</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 xml:space="preserve">3.3. </w:t>
            </w:r>
            <w:r w:rsidRPr="00C468FE">
              <w:rPr>
                <w:rStyle w:val="Hyperlink"/>
                <w:noProof/>
              </w:rPr>
              <w:t>Software Interfaces</w:t>
            </w:r>
            <w:r>
              <w:rPr>
                <w:noProof/>
                <w:webHidden/>
              </w:rPr>
              <w:tab/>
            </w:r>
            <w:r>
              <w:rPr>
                <w:noProof/>
                <w:webHidden/>
              </w:rPr>
              <w:fldChar w:fldCharType="begin"/>
            </w:r>
            <w:r>
              <w:rPr>
                <w:noProof/>
                <w:webHidden/>
              </w:rPr>
              <w:instrText xml:space="preserve"> PAGEREF _Toc518127575 \h </w:instrText>
            </w:r>
          </w:ins>
          <w:r>
            <w:rPr>
              <w:noProof/>
              <w:webHidden/>
            </w:rPr>
          </w:r>
          <w:r>
            <w:rPr>
              <w:noProof/>
              <w:webHidden/>
            </w:rPr>
            <w:fldChar w:fldCharType="separate"/>
          </w:r>
          <w:ins w:id="174"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1"/>
            <w:rPr>
              <w:ins w:id="175" w:author="Pc2" w:date="2018-06-30T13:10:00Z"/>
              <w:rFonts w:eastAsiaTheme="minorEastAsia"/>
              <w:noProof/>
            </w:rPr>
          </w:pPr>
          <w:ins w:id="17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"_Toc518127576"</w:instrText>
            </w:r>
            <w:r w:rsidRPr="00C468FE">
              <w:rPr>
                <w:rStyle w:val="Hyperlink"/>
                <w:noProof/>
              </w:rPr>
              <w:instrText xml:space="preserve"> </w:instrText>
            </w:r>
            <w:r w:rsidRPr="00C468FE">
              <w:rPr>
                <w:rStyle w:val="Hyperlink"/>
                <w:noProof/>
              </w:rPr>
              <w:fldChar w:fldCharType="separate"/>
            </w:r>
            <w:r w:rsidRPr="00C468FE">
              <w:rPr>
                <w:rStyle w:val="Hyperlink"/>
                <w:noProof/>
              </w:rPr>
              <w:t>4.</w:t>
            </w:r>
            <w:r>
              <w:rPr>
                <w:rFonts w:eastAsiaTheme="minorEastAsia"/>
                <w:noProof/>
              </w:rPr>
              <w:tab/>
            </w:r>
            <w:r w:rsidRPr="00C468FE">
              <w:rPr>
                <w:rStyle w:val="Hyperlink"/>
                <w:noProof/>
              </w:rPr>
              <w:t>System Features</w:t>
            </w:r>
            <w:r>
              <w:rPr>
                <w:noProof/>
                <w:webHidden/>
              </w:rPr>
              <w:tab/>
            </w:r>
            <w:r>
              <w:rPr>
                <w:noProof/>
                <w:webHidden/>
              </w:rPr>
              <w:fldChar w:fldCharType="begin"/>
            </w:r>
            <w:r>
              <w:rPr>
                <w:noProof/>
                <w:webHidden/>
              </w:rPr>
              <w:instrText xml:space="preserve"> PAGEREF _Toc518127576 \h </w:instrText>
            </w:r>
          </w:ins>
          <w:r>
            <w:rPr>
              <w:noProof/>
              <w:webHidden/>
            </w:rPr>
          </w:r>
          <w:r>
            <w:rPr>
              <w:noProof/>
              <w:webHidden/>
            </w:rPr>
            <w:fldChar w:fldCharType="separate"/>
          </w:r>
          <w:ins w:id="177"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178" w:author="Pc2" w:date="2018-06-30T13:10:00Z"/>
              <w:rFonts w:eastAsiaTheme="minorEastAsia"/>
              <w:noProof/>
            </w:rPr>
          </w:pPr>
          <w:ins w:id="179"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"_Toc518127577"</w:instrText>
            </w:r>
            <w:r w:rsidRPr="00C468FE">
              <w:rPr>
                <w:rStyle w:val="Hyperlink"/>
                <w:noProof/>
              </w:rPr>
              <w:instrText xml:space="preserve"> </w:instrText>
            </w:r>
            <w:r w:rsidRPr="00C468FE">
              <w:rPr>
                <w:rStyle w:val="Hyperlink"/>
                <w:noProof/>
              </w:rPr>
              <w:fldChar w:fldCharType="separate"/>
            </w:r>
            <w:r w:rsidRPr="00C468FE">
              <w:rPr>
                <w:rStyle w:val="Hyperlink"/>
                <w:noProof/>
              </w:rPr>
              <w:t>4.1. Display Analysis results</w:t>
            </w:r>
            <w:r>
              <w:rPr>
                <w:noProof/>
                <w:webHidden/>
              </w:rPr>
              <w:tab/>
            </w:r>
            <w:r>
              <w:rPr>
                <w:noProof/>
                <w:webHidden/>
              </w:rPr>
              <w:fldChar w:fldCharType="begin"/>
            </w:r>
            <w:r>
              <w:rPr>
                <w:noProof/>
                <w:webHidden/>
              </w:rPr>
              <w:instrText xml:space="preserve"> PAGEREF _Toc518127577 \h </w:instrText>
            </w:r>
          </w:ins>
          <w:r>
            <w:rPr>
              <w:noProof/>
              <w:webHidden/>
            </w:rPr>
          </w:r>
          <w:r>
            <w:rPr>
              <w:noProof/>
              <w:webHidden/>
            </w:rPr>
            <w:fldChar w:fldCharType="separate"/>
          </w:r>
          <w:ins w:id="180"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3"/>
            <w:rPr>
              <w:ins w:id="181" w:author="Pc2" w:date="2018-06-30T13:10:00Z"/>
              <w:rFonts w:eastAsiaTheme="minorEastAsia"/>
              <w:noProof/>
            </w:rPr>
          </w:pPr>
          <w:ins w:id="18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"_Toc518127578"</w:instrText>
            </w:r>
            <w:r w:rsidRPr="00C468FE">
              <w:rPr>
                <w:rStyle w:val="Hyperlink"/>
                <w:noProof/>
              </w:rPr>
              <w:instrText xml:space="preserve"> </w:instrText>
            </w:r>
            <w:r w:rsidRPr="00C468FE">
              <w:rPr>
                <w:rStyle w:val="Hyperlink"/>
                <w:noProof/>
              </w:rPr>
              <w:fldChar w:fldCharType="separate"/>
            </w:r>
            <w:r w:rsidRPr="00C468FE">
              <w:rPr>
                <w:rStyle w:val="Hyperlink"/>
                <w:noProof/>
              </w:rPr>
              <w:t>4.1.1 Description and Priority</w:t>
            </w:r>
            <w:r>
              <w:rPr>
                <w:noProof/>
                <w:webHidden/>
              </w:rPr>
              <w:tab/>
            </w:r>
            <w:r>
              <w:rPr>
                <w:noProof/>
                <w:webHidden/>
              </w:rPr>
              <w:fldChar w:fldCharType="begin"/>
            </w:r>
            <w:r>
              <w:rPr>
                <w:noProof/>
                <w:webHidden/>
              </w:rPr>
              <w:instrText xml:space="preserve"> PAGEREF _Toc518127578 \h </w:instrText>
            </w:r>
          </w:ins>
          <w:r>
            <w:rPr>
              <w:noProof/>
              <w:webHidden/>
            </w:rPr>
          </w:r>
          <w:r>
            <w:rPr>
              <w:noProof/>
              <w:webHidden/>
            </w:rPr>
            <w:fldChar w:fldCharType="separate"/>
          </w:r>
          <w:ins w:id="183"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3"/>
            <w:rPr>
              <w:ins w:id="184" w:author="Pc2" w:date="2018-06-30T13:10:00Z"/>
              <w:rFonts w:eastAsiaTheme="minorEastAsia"/>
              <w:noProof/>
            </w:rPr>
          </w:pPr>
          <w:ins w:id="185"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"_Toc518127579"</w:instrText>
            </w:r>
            <w:r w:rsidRPr="00C468FE">
              <w:rPr>
                <w:rStyle w:val="Hyperlink"/>
                <w:noProof/>
              </w:rPr>
              <w:instrText xml:space="preserve"> </w:instrText>
            </w:r>
            <w:r w:rsidRPr="00C468FE">
              <w:rPr>
                <w:rStyle w:val="Hyperlink"/>
                <w:noProof/>
              </w:rPr>
              <w:fldChar w:fldCharType="separate"/>
            </w:r>
            <w:r w:rsidRPr="00C468FE">
              <w:rPr>
                <w:rStyle w:val="Hyperlink"/>
                <w:noProof/>
              </w:rPr>
              <w:t>4.1.2 Stimulus/Response Sequences</w:t>
            </w:r>
            <w:r>
              <w:rPr>
                <w:noProof/>
                <w:webHidden/>
              </w:rPr>
              <w:tab/>
            </w:r>
            <w:r>
              <w:rPr>
                <w:noProof/>
                <w:webHidden/>
              </w:rPr>
              <w:fldChar w:fldCharType="begin"/>
            </w:r>
            <w:r>
              <w:rPr>
                <w:noProof/>
                <w:webHidden/>
              </w:rPr>
              <w:instrText xml:space="preserve"> PAGEREF _Toc518127579 \h </w:instrText>
            </w:r>
          </w:ins>
          <w:r>
            <w:rPr>
              <w:noProof/>
              <w:webHidden/>
            </w:rPr>
          </w:r>
          <w:r>
            <w:rPr>
              <w:noProof/>
              <w:webHidden/>
            </w:rPr>
            <w:fldChar w:fldCharType="separate"/>
          </w:r>
          <w:ins w:id="186"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187" w:author="Pc2" w:date="2018-06-30T13:10:00Z"/>
              <w:rFonts w:eastAsiaTheme="minorEastAsia"/>
              <w:noProof/>
            </w:rPr>
          </w:pPr>
          <w:ins w:id="188"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"_Toc518127580"</w:instrText>
            </w:r>
            <w:r w:rsidRPr="00C468FE">
              <w:rPr>
                <w:rStyle w:val="Hyperlink"/>
                <w:noProof/>
              </w:rPr>
              <w:instrText xml:space="preserve"> </w:instrText>
            </w:r>
            <w:r w:rsidRPr="00C468FE">
              <w:rPr>
                <w:rStyle w:val="Hyperlink"/>
                <w:noProof/>
              </w:rPr>
              <w:fldChar w:fldCharType="separate"/>
            </w:r>
            <w:r w:rsidRPr="00C468FE">
              <w:rPr>
                <w:rStyle w:val="Hyperlink"/>
                <w:noProof/>
              </w:rPr>
              <w:t>4.1.3 Functional Requirements</w:t>
            </w:r>
            <w:r>
              <w:rPr>
                <w:noProof/>
                <w:webHidden/>
              </w:rPr>
              <w:tab/>
            </w:r>
            <w:r>
              <w:rPr>
                <w:noProof/>
                <w:webHidden/>
              </w:rPr>
              <w:fldChar w:fldCharType="begin"/>
            </w:r>
            <w:r>
              <w:rPr>
                <w:noProof/>
                <w:webHidden/>
              </w:rPr>
              <w:instrText xml:space="preserve"> PAGEREF _Toc518127580 \h </w:instrText>
            </w:r>
          </w:ins>
          <w:r>
            <w:rPr>
              <w:noProof/>
              <w:webHidden/>
            </w:rPr>
          </w:r>
          <w:r>
            <w:rPr>
              <w:noProof/>
              <w:webHidden/>
            </w:rPr>
            <w:fldChar w:fldCharType="separate"/>
          </w:r>
          <w:ins w:id="189"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190" w:author="Pc2" w:date="2018-06-30T13:10:00Z"/>
              <w:rFonts w:eastAsiaTheme="minorEastAsia"/>
              <w:noProof/>
            </w:rPr>
          </w:pPr>
          <w:ins w:id="19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"_Toc518127581"</w:instrText>
            </w:r>
            <w:r w:rsidRPr="00C468FE">
              <w:rPr>
                <w:rStyle w:val="Hyperlink"/>
                <w:noProof/>
              </w:rPr>
              <w:instrText xml:space="preserve"> </w:instrText>
            </w:r>
            <w:r w:rsidRPr="00C468FE">
              <w:rPr>
                <w:rStyle w:val="Hyperlink"/>
                <w:noProof/>
              </w:rPr>
              <w:fldChar w:fldCharType="separate"/>
            </w:r>
            <w:r w:rsidRPr="00C468FE">
              <w:rPr>
                <w:rStyle w:val="Hyperlink"/>
                <w:noProof/>
              </w:rPr>
              <w:t>4.2. Prediction from analysis results.</w:t>
            </w:r>
            <w:r>
              <w:rPr>
                <w:noProof/>
                <w:webHidden/>
              </w:rPr>
              <w:tab/>
            </w:r>
            <w:r>
              <w:rPr>
                <w:noProof/>
                <w:webHidden/>
              </w:rPr>
              <w:fldChar w:fldCharType="begin"/>
            </w:r>
            <w:r>
              <w:rPr>
                <w:noProof/>
                <w:webHidden/>
              </w:rPr>
              <w:instrText xml:space="preserve"> PAGEREF _Toc518127581 \h </w:instrText>
            </w:r>
          </w:ins>
          <w:r>
            <w:rPr>
              <w:noProof/>
              <w:webHidden/>
            </w:rPr>
          </w:r>
          <w:r>
            <w:rPr>
              <w:noProof/>
              <w:webHidden/>
            </w:rPr>
            <w:fldChar w:fldCharType="separate"/>
          </w:r>
          <w:ins w:id="192"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193" w:author="Pc2" w:date="2018-06-30T13:10:00Z"/>
              <w:rFonts w:eastAsiaTheme="minorEastAsia"/>
              <w:noProof/>
            </w:rPr>
          </w:pPr>
          <w:ins w:id="19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"_Toc518127582"</w:instrText>
            </w:r>
            <w:r w:rsidRPr="00C468FE">
              <w:rPr>
                <w:rStyle w:val="Hyperlink"/>
                <w:noProof/>
              </w:rPr>
              <w:instrText xml:space="preserve"> </w:instrText>
            </w:r>
            <w:r w:rsidRPr="00C468FE">
              <w:rPr>
                <w:rStyle w:val="Hyperlink"/>
                <w:noProof/>
              </w:rPr>
              <w:fldChar w:fldCharType="separate"/>
            </w:r>
            <w:r w:rsidRPr="00C468FE">
              <w:rPr>
                <w:rStyle w:val="Hyperlink"/>
                <w:noProof/>
              </w:rPr>
              <w:t>4.2.1 Description and Priority</w:t>
            </w:r>
            <w:r>
              <w:rPr>
                <w:noProof/>
                <w:webHidden/>
              </w:rPr>
              <w:tab/>
            </w:r>
            <w:r>
              <w:rPr>
                <w:noProof/>
                <w:webHidden/>
              </w:rPr>
              <w:fldChar w:fldCharType="begin"/>
            </w:r>
            <w:r>
              <w:rPr>
                <w:noProof/>
                <w:webHidden/>
              </w:rPr>
              <w:instrText xml:space="preserve"> PAGEREF _Toc518127582 \h </w:instrText>
            </w:r>
          </w:ins>
          <w:r>
            <w:rPr>
              <w:noProof/>
              <w:webHidden/>
            </w:rPr>
          </w:r>
          <w:r>
            <w:rPr>
              <w:noProof/>
              <w:webHidden/>
            </w:rPr>
            <w:fldChar w:fldCharType="separate"/>
          </w:r>
          <w:ins w:id="195"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196" w:author="Pc2" w:date="2018-06-30T13:10:00Z"/>
              <w:rFonts w:eastAsiaTheme="minorEastAsia"/>
              <w:noProof/>
            </w:rPr>
          </w:pPr>
          <w:ins w:id="19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"_Toc518127583"</w:instrText>
            </w:r>
            <w:r w:rsidRPr="00C468FE">
              <w:rPr>
                <w:rStyle w:val="Hyperlink"/>
                <w:noProof/>
              </w:rPr>
              <w:instrText xml:space="preserve"> </w:instrText>
            </w:r>
            <w:r w:rsidRPr="00C468FE">
              <w:rPr>
                <w:rStyle w:val="Hyperlink"/>
                <w:noProof/>
              </w:rPr>
              <w:fldChar w:fldCharType="separate"/>
            </w:r>
            <w:r w:rsidRPr="00C468FE">
              <w:rPr>
                <w:rStyle w:val="Hyperlink"/>
                <w:noProof/>
              </w:rPr>
              <w:t>4.2.2 Stimulus/Response Sequences</w:t>
            </w:r>
            <w:r>
              <w:rPr>
                <w:noProof/>
                <w:webHidden/>
              </w:rPr>
              <w:tab/>
            </w:r>
            <w:r>
              <w:rPr>
                <w:noProof/>
                <w:webHidden/>
              </w:rPr>
              <w:fldChar w:fldCharType="begin"/>
            </w:r>
            <w:r>
              <w:rPr>
                <w:noProof/>
                <w:webHidden/>
              </w:rPr>
              <w:instrText xml:space="preserve"> PAGEREF _Toc518127583 \h </w:instrText>
            </w:r>
          </w:ins>
          <w:r>
            <w:rPr>
              <w:noProof/>
              <w:webHidden/>
            </w:rPr>
          </w:r>
          <w:r>
            <w:rPr>
              <w:noProof/>
              <w:webHidden/>
            </w:rPr>
            <w:fldChar w:fldCharType="separate"/>
          </w:r>
          <w:ins w:id="198"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199" w:author="Pc2" w:date="2018-06-30T13:10:00Z"/>
              <w:rFonts w:eastAsiaTheme="minorEastAsia"/>
              <w:noProof/>
            </w:rPr>
          </w:pPr>
          <w:ins w:id="20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"_Toc518127584"</w:instrText>
            </w:r>
            <w:r w:rsidRPr="00C468FE">
              <w:rPr>
                <w:rStyle w:val="Hyperlink"/>
                <w:noProof/>
              </w:rPr>
              <w:instrText xml:space="preserve"> </w:instrText>
            </w:r>
            <w:r w:rsidRPr="00C468FE">
              <w:rPr>
                <w:rStyle w:val="Hyperlink"/>
                <w:noProof/>
              </w:rPr>
              <w:fldChar w:fldCharType="separate"/>
            </w:r>
            <w:r w:rsidRPr="00C468FE">
              <w:rPr>
                <w:rStyle w:val="Hyperlink"/>
                <w:noProof/>
              </w:rPr>
              <w:t>4.2.3 Functional requirements</w:t>
            </w:r>
            <w:r>
              <w:rPr>
                <w:noProof/>
                <w:webHidden/>
              </w:rPr>
              <w:tab/>
            </w:r>
            <w:r>
              <w:rPr>
                <w:noProof/>
                <w:webHidden/>
              </w:rPr>
              <w:fldChar w:fldCharType="begin"/>
            </w:r>
            <w:r>
              <w:rPr>
                <w:noProof/>
                <w:webHidden/>
              </w:rPr>
              <w:instrText xml:space="preserve"> PAGEREF _Toc518127584 \h </w:instrText>
            </w:r>
          </w:ins>
          <w:r>
            <w:rPr>
              <w:noProof/>
              <w:webHidden/>
            </w:rPr>
          </w:r>
          <w:r>
            <w:rPr>
              <w:noProof/>
              <w:webHidden/>
            </w:rPr>
            <w:fldChar w:fldCharType="separate"/>
          </w:r>
          <w:ins w:id="201"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1"/>
            <w:rPr>
              <w:ins w:id="202" w:author="Pc2" w:date="2018-06-30T13:10:00Z"/>
              <w:rFonts w:eastAsiaTheme="minorEastAsia"/>
              <w:noProof/>
            </w:rPr>
          </w:pPr>
          <w:ins w:id="20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"_Toc518127585"</w:instrText>
            </w:r>
            <w:r w:rsidRPr="00C468FE">
              <w:rPr>
                <w:rStyle w:val="Hyperlink"/>
                <w:noProof/>
              </w:rPr>
              <w:instrText xml:space="preserve"> </w:instrText>
            </w:r>
            <w:r w:rsidRPr="00C468FE">
              <w:rPr>
                <w:rStyle w:val="Hyperlink"/>
                <w:noProof/>
              </w:rPr>
              <w:fldChar w:fldCharType="separate"/>
            </w:r>
            <w:r w:rsidRPr="00C468FE">
              <w:rPr>
                <w:rStyle w:val="Hyperlink"/>
                <w:noProof/>
              </w:rPr>
              <w:t>5.</w:t>
            </w:r>
            <w:r>
              <w:rPr>
                <w:rFonts w:eastAsiaTheme="minorEastAsia"/>
                <w:noProof/>
              </w:rPr>
              <w:tab/>
            </w:r>
            <w:r w:rsidRPr="00C468FE">
              <w:rPr>
                <w:rStyle w:val="Hyperlink"/>
                <w:noProof/>
              </w:rPr>
              <w:t>Other Nonfunctional Requirements</w:t>
            </w:r>
            <w:r>
              <w:rPr>
                <w:noProof/>
                <w:webHidden/>
              </w:rPr>
              <w:tab/>
            </w:r>
            <w:r>
              <w:rPr>
                <w:noProof/>
                <w:webHidden/>
              </w:rPr>
              <w:fldChar w:fldCharType="begin"/>
            </w:r>
            <w:r>
              <w:rPr>
                <w:noProof/>
                <w:webHidden/>
              </w:rPr>
              <w:instrText xml:space="preserve"> PAGEREF _Toc518127585 \h </w:instrText>
            </w:r>
          </w:ins>
          <w:r>
            <w:rPr>
              <w:noProof/>
              <w:webHidden/>
            </w:rPr>
          </w:r>
          <w:r>
            <w:rPr>
              <w:noProof/>
              <w:webHidden/>
            </w:rPr>
            <w:fldChar w:fldCharType="separate"/>
          </w:r>
          <w:ins w:id="204"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205" w:author="Pc2" w:date="2018-06-30T13:10:00Z"/>
              <w:rFonts w:eastAsiaTheme="minorEastAsia"/>
              <w:noProof/>
            </w:rPr>
          </w:pPr>
          <w:ins w:id="20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"_Toc518127586"</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 xml:space="preserve">5.1. </w:t>
            </w:r>
            <w:r w:rsidRPr="00C468FE">
              <w:rPr>
                <w:rStyle w:val="Hyperlink"/>
                <w:noProof/>
              </w:rPr>
              <w:t>Performance Requirements</w:t>
            </w:r>
            <w:r>
              <w:rPr>
                <w:noProof/>
                <w:webHidden/>
              </w:rPr>
              <w:tab/>
            </w:r>
            <w:r>
              <w:rPr>
                <w:noProof/>
                <w:webHidden/>
              </w:rPr>
              <w:fldChar w:fldCharType="begin"/>
            </w:r>
            <w:r>
              <w:rPr>
                <w:noProof/>
                <w:webHidden/>
              </w:rPr>
              <w:instrText xml:space="preserve"> PAGEREF _Toc518127586 \h </w:instrText>
            </w:r>
          </w:ins>
          <w:r>
            <w:rPr>
              <w:noProof/>
              <w:webHidden/>
            </w:rPr>
          </w:r>
          <w:r>
            <w:rPr>
              <w:noProof/>
              <w:webHidden/>
            </w:rPr>
            <w:fldChar w:fldCharType="separate"/>
          </w:r>
          <w:ins w:id="207"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208" w:author="Pc2" w:date="2018-06-30T13:10:00Z"/>
              <w:rFonts w:eastAsiaTheme="minorEastAsia"/>
              <w:noProof/>
            </w:rPr>
          </w:pPr>
          <w:ins w:id="209"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"_Toc518127587"</w:instrText>
            </w:r>
            <w:r w:rsidRPr="00C468FE">
              <w:rPr>
                <w:rStyle w:val="Hyperlink"/>
                <w:noProof/>
              </w:rPr>
              <w:instrText xml:space="preserve"> </w:instrText>
            </w:r>
            <w:r w:rsidRPr="00C468FE">
              <w:rPr>
                <w:rStyle w:val="Hyperlink"/>
                <w:noProof/>
              </w:rPr>
              <w:fldChar w:fldCharType="separate"/>
            </w:r>
            <w:r w:rsidRPr="00C468FE">
              <w:rPr>
                <w:rStyle w:val="Hyperlink"/>
                <w:noProof/>
              </w:rPr>
              <w:t>5.2.</w:t>
            </w:r>
            <w:r>
              <w:rPr>
                <w:rFonts w:eastAsiaTheme="minorEastAsia"/>
                <w:noProof/>
              </w:rPr>
              <w:tab/>
            </w:r>
            <w:r w:rsidRPr="00C468FE">
              <w:rPr>
                <w:rStyle w:val="Hyperlink"/>
                <w:noProof/>
              </w:rPr>
              <w:t>Safety Requirements</w:t>
            </w:r>
            <w:r>
              <w:rPr>
                <w:noProof/>
                <w:webHidden/>
              </w:rPr>
              <w:tab/>
            </w:r>
            <w:r>
              <w:rPr>
                <w:noProof/>
                <w:webHidden/>
              </w:rPr>
              <w:fldChar w:fldCharType="begin"/>
            </w:r>
            <w:r>
              <w:rPr>
                <w:noProof/>
                <w:webHidden/>
              </w:rPr>
              <w:instrText xml:space="preserve"> PAGEREF _Toc518127587 \h </w:instrText>
            </w:r>
          </w:ins>
          <w:r>
            <w:rPr>
              <w:noProof/>
              <w:webHidden/>
            </w:rPr>
          </w:r>
          <w:r>
            <w:rPr>
              <w:noProof/>
              <w:webHidden/>
            </w:rPr>
            <w:fldChar w:fldCharType="separate"/>
          </w:r>
          <w:ins w:id="210"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211" w:author="Pc2" w:date="2018-06-30T13:10:00Z"/>
              <w:rFonts w:eastAsiaTheme="minorEastAsia"/>
              <w:noProof/>
            </w:rPr>
          </w:pPr>
          <w:ins w:id="21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"_Toc518127588"</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5.3.</w:t>
            </w:r>
            <w:r>
              <w:rPr>
                <w:rFonts w:eastAsiaTheme="minorEastAsia"/>
                <w:noProof/>
              </w:rPr>
              <w:tab/>
            </w:r>
            <w:r w:rsidRPr="00C468FE">
              <w:rPr>
                <w:rStyle w:val="Hyperlink"/>
                <w:rFonts w:ascii="Times New Roman" w:hAnsi="Times New Roman"/>
                <w:noProof/>
              </w:rPr>
              <w:t>Security Requirements</w:t>
            </w:r>
            <w:r>
              <w:rPr>
                <w:noProof/>
                <w:webHidden/>
              </w:rPr>
              <w:tab/>
            </w:r>
            <w:r>
              <w:rPr>
                <w:noProof/>
                <w:webHidden/>
              </w:rPr>
              <w:fldChar w:fldCharType="begin"/>
            </w:r>
            <w:r>
              <w:rPr>
                <w:noProof/>
                <w:webHidden/>
              </w:rPr>
              <w:instrText xml:space="preserve"> PAGEREF _Toc518127588 \h </w:instrText>
            </w:r>
          </w:ins>
          <w:r>
            <w:rPr>
              <w:noProof/>
              <w:webHidden/>
            </w:rPr>
          </w:r>
          <w:r>
            <w:rPr>
              <w:noProof/>
              <w:webHidden/>
            </w:rPr>
            <w:fldChar w:fldCharType="separate"/>
          </w:r>
          <w:ins w:id="213"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2"/>
            <w:rPr>
              <w:ins w:id="214" w:author="Pc2" w:date="2018-06-30T13:10:00Z"/>
              <w:rFonts w:eastAsiaTheme="minorEastAsia"/>
              <w:noProof/>
            </w:rPr>
          </w:pPr>
          <w:ins w:id="215"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"_Toc518127590"</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5.4.</w:t>
            </w:r>
            <w:r>
              <w:rPr>
                <w:rFonts w:eastAsiaTheme="minorEastAsia"/>
                <w:noProof/>
              </w:rPr>
              <w:tab/>
            </w:r>
            <w:r w:rsidRPr="00C468FE">
              <w:rPr>
                <w:rStyle w:val="Hyperlink"/>
                <w:rFonts w:ascii="Times New Roman" w:hAnsi="Times New Roman"/>
                <w:noProof/>
              </w:rPr>
              <w:t>Software Quality Attributes</w:t>
            </w:r>
            <w:r>
              <w:rPr>
                <w:noProof/>
                <w:webHidden/>
              </w:rPr>
              <w:tab/>
            </w:r>
            <w:r>
              <w:rPr>
                <w:noProof/>
                <w:webHidden/>
              </w:rPr>
              <w:fldChar w:fldCharType="begin"/>
            </w:r>
            <w:r>
              <w:rPr>
                <w:noProof/>
                <w:webHidden/>
              </w:rPr>
              <w:instrText xml:space="preserve"> PAGEREF _Toc518127590 \h </w:instrText>
            </w:r>
          </w:ins>
          <w:r>
            <w:rPr>
              <w:noProof/>
              <w:webHidden/>
            </w:rPr>
          </w:r>
          <w:r>
            <w:rPr>
              <w:noProof/>
              <w:webHidden/>
            </w:rPr>
            <w:fldChar w:fldCharType="separate"/>
          </w:r>
          <w:ins w:id="216"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217" w:author="Pc2" w:date="2018-06-30T13:10:00Z"/>
              <w:rFonts w:eastAsiaTheme="minorEastAsia"/>
              <w:noProof/>
            </w:rPr>
          </w:pPr>
          <w:ins w:id="218"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"_Toc518127591"</w:instrText>
            </w:r>
            <w:r w:rsidRPr="00C468FE">
              <w:rPr>
                <w:rStyle w:val="Hyperlink"/>
                <w:noProof/>
              </w:rPr>
              <w:instrText xml:space="preserve"> </w:instrText>
            </w:r>
            <w:r w:rsidRPr="00C468FE">
              <w:rPr>
                <w:rStyle w:val="Hyperlink"/>
                <w:noProof/>
              </w:rPr>
              <w:fldChar w:fldCharType="separate"/>
            </w:r>
            <w:r w:rsidRPr="00C468FE">
              <w:rPr>
                <w:rStyle w:val="Hyperlink"/>
                <w:noProof/>
              </w:rPr>
              <w:t>5.4.1 Availabilit</w:t>
            </w:r>
            <w:r>
              <w:rPr>
                <w:noProof/>
                <w:webHidden/>
              </w:rPr>
              <w:tab/>
            </w:r>
            <w:r>
              <w:rPr>
                <w:noProof/>
                <w:webHidden/>
              </w:rPr>
              <w:fldChar w:fldCharType="begin"/>
            </w:r>
            <w:r>
              <w:rPr>
                <w:noProof/>
                <w:webHidden/>
              </w:rPr>
              <w:instrText xml:space="preserve"> PAGEREF _Toc518127591 \h </w:instrText>
            </w:r>
          </w:ins>
          <w:r>
            <w:rPr>
              <w:noProof/>
              <w:webHidden/>
            </w:rPr>
          </w:r>
          <w:r>
            <w:rPr>
              <w:noProof/>
              <w:webHidden/>
            </w:rPr>
            <w:fldChar w:fldCharType="separate"/>
          </w:r>
          <w:ins w:id="219"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220" w:author="Pc2" w:date="2018-06-30T13:10:00Z"/>
              <w:rFonts w:eastAsiaTheme="minorEastAsia"/>
              <w:noProof/>
            </w:rPr>
          </w:pPr>
          <w:ins w:id="22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"_Toc518127592"</w:instrText>
            </w:r>
            <w:r w:rsidRPr="00C468FE">
              <w:rPr>
                <w:rStyle w:val="Hyperlink"/>
                <w:noProof/>
              </w:rPr>
              <w:instrText xml:space="preserve"> </w:instrText>
            </w:r>
            <w:r w:rsidRPr="00C468FE">
              <w:rPr>
                <w:rStyle w:val="Hyperlink"/>
                <w:noProof/>
              </w:rPr>
              <w:fldChar w:fldCharType="separate"/>
            </w:r>
            <w:r w:rsidRPr="00C468FE">
              <w:rPr>
                <w:rStyle w:val="Hyperlink"/>
                <w:noProof/>
              </w:rPr>
              <w:t>5.4.2 Correctness:</w:t>
            </w:r>
            <w:r>
              <w:rPr>
                <w:noProof/>
                <w:webHidden/>
              </w:rPr>
              <w:tab/>
            </w:r>
            <w:r>
              <w:rPr>
                <w:noProof/>
                <w:webHidden/>
              </w:rPr>
              <w:fldChar w:fldCharType="begin"/>
            </w:r>
            <w:r>
              <w:rPr>
                <w:noProof/>
                <w:webHidden/>
              </w:rPr>
              <w:instrText xml:space="preserve"> PAGEREF _Toc518127592 \h </w:instrText>
            </w:r>
          </w:ins>
          <w:r>
            <w:rPr>
              <w:noProof/>
              <w:webHidden/>
            </w:rPr>
          </w:r>
          <w:r>
            <w:rPr>
              <w:noProof/>
              <w:webHidden/>
            </w:rPr>
            <w:fldChar w:fldCharType="separate"/>
          </w:r>
          <w:ins w:id="222"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223" w:author="Pc2" w:date="2018-06-30T13:10:00Z"/>
              <w:rFonts w:eastAsiaTheme="minorEastAsia"/>
              <w:noProof/>
            </w:rPr>
          </w:pPr>
          <w:ins w:id="22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"_Toc518127593"</w:instrText>
            </w:r>
            <w:r w:rsidRPr="00C468FE">
              <w:rPr>
                <w:rStyle w:val="Hyperlink"/>
                <w:noProof/>
              </w:rPr>
              <w:instrText xml:space="preserve"> </w:instrText>
            </w:r>
            <w:r w:rsidRPr="00C468FE">
              <w:rPr>
                <w:rStyle w:val="Hyperlink"/>
                <w:noProof/>
              </w:rPr>
              <w:fldChar w:fldCharType="separate"/>
            </w:r>
            <w:r w:rsidRPr="00C468FE">
              <w:rPr>
                <w:rStyle w:val="Hyperlink"/>
                <w:noProof/>
              </w:rPr>
              <w:t>5.4.3 Maintainability</w:t>
            </w:r>
            <w:r>
              <w:rPr>
                <w:noProof/>
                <w:webHidden/>
              </w:rPr>
              <w:tab/>
            </w:r>
            <w:r>
              <w:rPr>
                <w:noProof/>
                <w:webHidden/>
              </w:rPr>
              <w:fldChar w:fldCharType="begin"/>
            </w:r>
            <w:r>
              <w:rPr>
                <w:noProof/>
                <w:webHidden/>
              </w:rPr>
              <w:instrText xml:space="preserve"> PAGEREF _Toc518127593 \h </w:instrText>
            </w:r>
          </w:ins>
          <w:r>
            <w:rPr>
              <w:noProof/>
              <w:webHidden/>
            </w:rPr>
          </w:r>
          <w:r>
            <w:rPr>
              <w:noProof/>
              <w:webHidden/>
            </w:rPr>
            <w:fldChar w:fldCharType="separate"/>
          </w:r>
          <w:ins w:id="225"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226" w:author="Pc2" w:date="2018-06-30T13:10:00Z"/>
              <w:rFonts w:eastAsiaTheme="minorEastAsia"/>
              <w:noProof/>
            </w:rPr>
          </w:pPr>
          <w:ins w:id="22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"_Toc518127594"</w:instrText>
            </w:r>
            <w:r w:rsidRPr="00C468FE">
              <w:rPr>
                <w:rStyle w:val="Hyperlink"/>
                <w:noProof/>
              </w:rPr>
              <w:instrText xml:space="preserve"> </w:instrText>
            </w:r>
            <w:r w:rsidRPr="00C468FE">
              <w:rPr>
                <w:rStyle w:val="Hyperlink"/>
                <w:noProof/>
              </w:rPr>
              <w:fldChar w:fldCharType="separate"/>
            </w:r>
            <w:r w:rsidRPr="00C468FE">
              <w:rPr>
                <w:rStyle w:val="Hyperlink"/>
                <w:noProof/>
              </w:rPr>
              <w:t>5.4.4 Usability:</w:t>
            </w:r>
            <w:r>
              <w:rPr>
                <w:noProof/>
                <w:webHidden/>
              </w:rPr>
              <w:tab/>
            </w:r>
            <w:r>
              <w:rPr>
                <w:noProof/>
                <w:webHidden/>
              </w:rPr>
              <w:fldChar w:fldCharType="begin"/>
            </w:r>
            <w:r>
              <w:rPr>
                <w:noProof/>
                <w:webHidden/>
              </w:rPr>
              <w:instrText xml:space="preserve"> PAGEREF _Toc518127594 \h </w:instrText>
            </w:r>
          </w:ins>
          <w:r>
            <w:rPr>
              <w:noProof/>
              <w:webHidden/>
            </w:rPr>
          </w:r>
          <w:r>
            <w:rPr>
              <w:noProof/>
              <w:webHidden/>
            </w:rPr>
            <w:fldChar w:fldCharType="separate"/>
          </w:r>
          <w:ins w:id="228"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2"/>
            <w:rPr>
              <w:ins w:id="229" w:author="Pc2" w:date="2018-06-30T13:10:00Z"/>
              <w:rFonts w:eastAsiaTheme="minorEastAsia"/>
              <w:noProof/>
            </w:rPr>
          </w:pPr>
          <w:ins w:id="23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"_Toc518127595"</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5.5.</w:t>
            </w:r>
            <w:r>
              <w:rPr>
                <w:rFonts w:eastAsiaTheme="minorEastAsia"/>
                <w:noProof/>
              </w:rPr>
              <w:tab/>
            </w:r>
            <w:r w:rsidRPr="00C468FE">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_Toc518127595 \h </w:instrText>
            </w:r>
          </w:ins>
          <w:r>
            <w:rPr>
              <w:noProof/>
              <w:webHidden/>
            </w:rPr>
          </w:r>
          <w:r>
            <w:rPr>
              <w:noProof/>
              <w:webHidden/>
            </w:rPr>
            <w:fldChar w:fldCharType="separate"/>
          </w:r>
          <w:ins w:id="231"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1"/>
            <w:rPr>
              <w:ins w:id="232" w:author="Pc2" w:date="2018-06-30T13:10:00Z"/>
              <w:rFonts w:eastAsiaTheme="minorEastAsia"/>
              <w:noProof/>
            </w:rPr>
          </w:pPr>
          <w:ins w:id="23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"_Toc518127596"</w:instrText>
            </w:r>
            <w:r w:rsidRPr="00C468FE">
              <w:rPr>
                <w:rStyle w:val="Hyperlink"/>
                <w:noProof/>
              </w:rPr>
              <w:instrText xml:space="preserve"> </w:instrText>
            </w:r>
            <w:r w:rsidRPr="00C468FE">
              <w:rPr>
                <w:rStyle w:val="Hyperlink"/>
                <w:noProof/>
              </w:rPr>
              <w:fldChar w:fldCharType="separate"/>
            </w:r>
            <w:r w:rsidRPr="00C468FE">
              <w:rPr>
                <w:rStyle w:val="Hyperlink"/>
                <w:noProof/>
              </w:rPr>
              <w:t>6.</w:t>
            </w:r>
            <w:r>
              <w:rPr>
                <w:rFonts w:eastAsiaTheme="minorEastAsia"/>
                <w:noProof/>
              </w:rPr>
              <w:tab/>
            </w:r>
            <w:r w:rsidRPr="00C468FE">
              <w:rPr>
                <w:rStyle w:val="Hyperlink"/>
                <w:noProof/>
              </w:rPr>
              <w:t>Other Requirements</w:t>
            </w:r>
            <w:r>
              <w:rPr>
                <w:noProof/>
                <w:webHidden/>
              </w:rPr>
              <w:tab/>
            </w:r>
            <w:r>
              <w:rPr>
                <w:noProof/>
                <w:webHidden/>
              </w:rPr>
              <w:fldChar w:fldCharType="begin"/>
            </w:r>
            <w:r>
              <w:rPr>
                <w:noProof/>
                <w:webHidden/>
              </w:rPr>
              <w:instrText xml:space="preserve"> PAGEREF _Toc518127596 \h </w:instrText>
            </w:r>
          </w:ins>
          <w:r>
            <w:rPr>
              <w:noProof/>
              <w:webHidden/>
            </w:rPr>
          </w:r>
          <w:r>
            <w:rPr>
              <w:noProof/>
              <w:webHidden/>
            </w:rPr>
            <w:fldChar w:fldCharType="separate"/>
          </w:r>
          <w:ins w:id="234"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235" w:author="Pc2" w:date="2018-06-30T13:10:00Z"/>
              <w:rFonts w:eastAsiaTheme="minorEastAsia"/>
              <w:noProof/>
            </w:rPr>
          </w:pPr>
          <w:ins w:id="23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"_Toc518127597"</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bCs/>
                <w:noProof/>
              </w:rPr>
              <w:t>i)</w:t>
            </w:r>
            <w:r>
              <w:rPr>
                <w:rFonts w:eastAsiaTheme="minorEastAsia"/>
                <w:noProof/>
              </w:rPr>
              <w:tab/>
            </w:r>
            <w:r w:rsidRPr="00C468FE">
              <w:rPr>
                <w:rStyle w:val="Hyperlink"/>
                <w:rFonts w:ascii="Times New Roman" w:hAnsi="Times New Roman"/>
                <w:bCs/>
                <w:noProof/>
              </w:rPr>
              <w:t>Analysis Requirement</w:t>
            </w:r>
            <w:r>
              <w:rPr>
                <w:noProof/>
                <w:webHidden/>
              </w:rPr>
              <w:tab/>
            </w:r>
            <w:r>
              <w:rPr>
                <w:noProof/>
                <w:webHidden/>
              </w:rPr>
              <w:fldChar w:fldCharType="begin"/>
            </w:r>
            <w:r>
              <w:rPr>
                <w:noProof/>
                <w:webHidden/>
              </w:rPr>
              <w:instrText xml:space="preserve"> PAGEREF _Toc518127597 \h </w:instrText>
            </w:r>
          </w:ins>
          <w:r>
            <w:rPr>
              <w:noProof/>
              <w:webHidden/>
            </w:rPr>
          </w:r>
          <w:r>
            <w:rPr>
              <w:noProof/>
              <w:webHidden/>
            </w:rPr>
            <w:fldChar w:fldCharType="separate"/>
          </w:r>
          <w:ins w:id="237"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238" w:author="Pc2" w:date="2018-06-30T13:10:00Z"/>
              <w:rFonts w:eastAsiaTheme="minorEastAsia"/>
              <w:noProof/>
            </w:rPr>
          </w:pPr>
          <w:ins w:id="239"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"_Toc518127598"</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ii)</w:t>
            </w:r>
            <w:r>
              <w:rPr>
                <w:rFonts w:eastAsiaTheme="minorEastAsia"/>
                <w:noProof/>
              </w:rPr>
              <w:tab/>
            </w:r>
            <w:r w:rsidRPr="00C468FE">
              <w:rPr>
                <w:rStyle w:val="Hyperlink"/>
                <w:rFonts w:ascii="Times New Roman" w:hAnsi="Times New Roman"/>
                <w:noProof/>
              </w:rPr>
              <w:t>Reliability Requirements</w:t>
            </w:r>
            <w:r>
              <w:rPr>
                <w:noProof/>
                <w:webHidden/>
              </w:rPr>
              <w:tab/>
            </w:r>
            <w:r>
              <w:rPr>
                <w:noProof/>
                <w:webHidden/>
              </w:rPr>
              <w:fldChar w:fldCharType="begin"/>
            </w:r>
            <w:r>
              <w:rPr>
                <w:noProof/>
                <w:webHidden/>
              </w:rPr>
              <w:instrText xml:space="preserve"> PAGEREF _Toc518127598 \h </w:instrText>
            </w:r>
          </w:ins>
          <w:r>
            <w:rPr>
              <w:noProof/>
              <w:webHidden/>
            </w:rPr>
          </w:r>
          <w:r>
            <w:rPr>
              <w:noProof/>
              <w:webHidden/>
            </w:rPr>
            <w:fldChar w:fldCharType="separate"/>
          </w:r>
          <w:ins w:id="240"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1"/>
            <w:rPr>
              <w:ins w:id="241" w:author="Pc2" w:date="2018-06-30T13:10:00Z"/>
              <w:rFonts w:eastAsiaTheme="minorEastAsia"/>
              <w:noProof/>
            </w:rPr>
          </w:pPr>
          <w:ins w:id="24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"_Toc518127599"</w:instrText>
            </w:r>
            <w:r w:rsidRPr="00C468FE">
              <w:rPr>
                <w:rStyle w:val="Hyperlink"/>
                <w:noProof/>
              </w:rPr>
              <w:instrText xml:space="preserve"> </w:instrText>
            </w:r>
            <w:r w:rsidRPr="00C468FE">
              <w:rPr>
                <w:rStyle w:val="Hyperlink"/>
                <w:noProof/>
              </w:rPr>
              <w:fldChar w:fldCharType="separate"/>
            </w:r>
            <w:r w:rsidRPr="00C468FE">
              <w:rPr>
                <w:rStyle w:val="Hyperlink"/>
                <w:noProof/>
              </w:rPr>
              <w:t>7.</w:t>
            </w:r>
            <w:r>
              <w:rPr>
                <w:rFonts w:eastAsiaTheme="minorEastAsia"/>
                <w:noProof/>
              </w:rPr>
              <w:tab/>
            </w:r>
            <w:r w:rsidRPr="00C468FE">
              <w:rPr>
                <w:rStyle w:val="Hyperlink"/>
                <w:noProof/>
              </w:rPr>
              <w:t>References</w:t>
            </w:r>
            <w:r>
              <w:rPr>
                <w:noProof/>
                <w:webHidden/>
              </w:rPr>
              <w:tab/>
            </w:r>
            <w:r>
              <w:rPr>
                <w:noProof/>
                <w:webHidden/>
              </w:rPr>
              <w:fldChar w:fldCharType="begin"/>
            </w:r>
            <w:r>
              <w:rPr>
                <w:noProof/>
                <w:webHidden/>
              </w:rPr>
              <w:instrText xml:space="preserve"> PAGEREF _Toc518127599 \h </w:instrText>
            </w:r>
          </w:ins>
          <w:r>
            <w:rPr>
              <w:noProof/>
              <w:webHidden/>
            </w:rPr>
          </w:r>
          <w:r>
            <w:rPr>
              <w:noProof/>
              <w:webHidden/>
            </w:rPr>
            <w:fldChar w:fldCharType="separate"/>
          </w:r>
          <w:ins w:id="243" w:author="Pc2" w:date="2018-06-30T13:10:00Z">
            <w:r>
              <w:rPr>
                <w:noProof/>
                <w:webHidden/>
              </w:rPr>
              <w:t>8</w:t>
            </w:r>
            <w:r>
              <w:rPr>
                <w:noProof/>
                <w:webHidden/>
              </w:rPr>
              <w:fldChar w:fldCharType="end"/>
            </w:r>
            <w:r w:rsidRPr="00C468FE">
              <w:rPr>
                <w:rStyle w:val="Hyperlink"/>
                <w:noProof/>
              </w:rPr>
              <w:fldChar w:fldCharType="end"/>
            </w:r>
          </w:ins>
        </w:p>
        <w:p w:rsidR="001E3020" w:rsidDel="00867E08" w:rsidRDefault="001E3020">
          <w:pPr>
            <w:pStyle w:val="TOC1"/>
            <w:spacing w:after="0"/>
            <w:jc w:val="both"/>
            <w:rPr>
              <w:del w:id="244" w:author="Pc2" w:date="2018-06-30T12:47:00Z"/>
              <w:rFonts w:eastAsiaTheme="minorEastAsia"/>
              <w:noProof/>
            </w:rPr>
            <w:pPrChange w:id="245" w:author="Pc2" w:date="2018-06-30T12:53:00Z">
              <w:pPr>
                <w:pStyle w:val="TOC1"/>
              </w:pPr>
            </w:pPrChange>
          </w:pPr>
          <w:del w:id="246" w:author="Pc2" w:date="2018-06-30T12:47:00Z">
            <w:r w:rsidRPr="00867E08" w:rsidDel="00867E08">
              <w:rPr>
                <w:rPrChange w:id="247" w:author="Pc2" w:date="2018-06-30T12:47:00Z">
                  <w:rPr>
                    <w:rStyle w:val="Hyperlink"/>
                    <w:noProof/>
                  </w:rPr>
                </w:rPrChange>
              </w:rPr>
              <w:lastRenderedPageBreak/>
              <w:delText>1.</w:delText>
            </w:r>
            <w:r w:rsidDel="00867E08">
              <w:rPr>
                <w:rFonts w:eastAsiaTheme="minorEastAsia"/>
                <w:noProof/>
              </w:rPr>
              <w:tab/>
            </w:r>
            <w:r w:rsidRPr="00867E08" w:rsidDel="00867E08">
              <w:rPr>
                <w:rPrChange w:id="248" w:author="Pc2" w:date="2018-06-30T12:47:00Z">
                  <w:rPr>
                    <w:rStyle w:val="Hyperlink"/>
                    <w:noProof/>
                  </w:rPr>
                </w:rPrChange>
              </w:rPr>
              <w:delText>Introduction</w:delText>
            </w:r>
            <w:r w:rsidDel="00867E08">
              <w:rPr>
                <w:noProof/>
                <w:webHidden/>
              </w:rPr>
              <w:tab/>
              <w:delText>4</w:delText>
            </w:r>
          </w:del>
        </w:p>
        <w:p w:rsidR="001E3020" w:rsidDel="00867E08" w:rsidRDefault="001E3020">
          <w:pPr>
            <w:pStyle w:val="TOC2"/>
            <w:jc w:val="both"/>
            <w:rPr>
              <w:del w:id="249" w:author="Pc2" w:date="2018-06-30T12:47:00Z"/>
              <w:rFonts w:eastAsiaTheme="minorEastAsia"/>
              <w:noProof/>
            </w:rPr>
            <w:pPrChange w:id="250" w:author="Pc2" w:date="2018-06-30T12:53:00Z">
              <w:pPr>
                <w:pStyle w:val="TOC2"/>
              </w:pPr>
            </w:pPrChange>
          </w:pPr>
          <w:del w:id="251" w:author="Pc2" w:date="2018-06-30T12:47:00Z">
            <w:r w:rsidRPr="00867E08" w:rsidDel="00867E08">
              <w:rPr>
                <w:rPrChange w:id="252" w:author="Pc2" w:date="2018-06-30T12:47:00Z">
                  <w:rPr>
                    <w:rStyle w:val="Hyperlink"/>
                    <w:noProof/>
                  </w:rPr>
                </w:rPrChange>
              </w:rPr>
              <w:delText>1.1</w:delText>
            </w:r>
            <w:r w:rsidDel="00867E08">
              <w:rPr>
                <w:rFonts w:eastAsiaTheme="minorEastAsia"/>
                <w:noProof/>
              </w:rPr>
              <w:tab/>
            </w:r>
            <w:r w:rsidRPr="00867E08" w:rsidDel="00867E08">
              <w:rPr>
                <w:rPrChange w:id="253" w:author="Pc2" w:date="2018-06-30T12:47:00Z">
                  <w:rPr>
                    <w:rStyle w:val="Hyperlink"/>
                    <w:noProof/>
                  </w:rPr>
                </w:rPrChange>
              </w:rPr>
              <w:delText>Purpose</w:delText>
            </w:r>
            <w:r w:rsidDel="00867E08">
              <w:rPr>
                <w:noProof/>
                <w:webHidden/>
              </w:rPr>
              <w:tab/>
              <w:delText>4</w:delText>
            </w:r>
          </w:del>
        </w:p>
        <w:p w:rsidR="001E3020" w:rsidDel="00867E08" w:rsidRDefault="001E3020">
          <w:pPr>
            <w:pStyle w:val="TOC2"/>
            <w:jc w:val="both"/>
            <w:rPr>
              <w:del w:id="254" w:author="Pc2" w:date="2018-06-30T12:47:00Z"/>
              <w:rFonts w:eastAsiaTheme="minorEastAsia"/>
              <w:noProof/>
            </w:rPr>
            <w:pPrChange w:id="255" w:author="Pc2" w:date="2018-06-30T12:53:00Z">
              <w:pPr>
                <w:pStyle w:val="TOC2"/>
              </w:pPr>
            </w:pPrChange>
          </w:pPr>
          <w:del w:id="256" w:author="Pc2" w:date="2018-06-30T12:47:00Z">
            <w:r w:rsidRPr="00867E08" w:rsidDel="00867E08">
              <w:rPr>
                <w:rPrChange w:id="257" w:author="Pc2" w:date="2018-06-30T12:47:00Z">
                  <w:rPr>
                    <w:rStyle w:val="Hyperlink"/>
                    <w:noProof/>
                  </w:rPr>
                </w:rPrChange>
              </w:rPr>
              <w:delText>1.2</w:delText>
            </w:r>
            <w:r w:rsidDel="00867E08">
              <w:rPr>
                <w:rFonts w:eastAsiaTheme="minorEastAsia"/>
                <w:noProof/>
              </w:rPr>
              <w:tab/>
            </w:r>
            <w:r w:rsidRPr="00867E08" w:rsidDel="00867E08">
              <w:rPr>
                <w:rPrChange w:id="258" w:author="Pc2" w:date="2018-06-30T12:47:00Z">
                  <w:rPr>
                    <w:rStyle w:val="Hyperlink"/>
                    <w:noProof/>
                  </w:rPr>
                </w:rPrChange>
              </w:rPr>
              <w:delText>Document Conventions</w:delText>
            </w:r>
            <w:r w:rsidDel="00867E08">
              <w:rPr>
                <w:noProof/>
                <w:webHidden/>
              </w:rPr>
              <w:tab/>
              <w:delText>4</w:delText>
            </w:r>
          </w:del>
        </w:p>
        <w:p w:rsidR="001E3020" w:rsidDel="00867E08" w:rsidRDefault="001E3020">
          <w:pPr>
            <w:pStyle w:val="TOC2"/>
            <w:jc w:val="both"/>
            <w:rPr>
              <w:del w:id="259" w:author="Pc2" w:date="2018-06-30T12:47:00Z"/>
              <w:rFonts w:eastAsiaTheme="minorEastAsia"/>
              <w:noProof/>
            </w:rPr>
            <w:pPrChange w:id="260" w:author="Pc2" w:date="2018-06-30T12:53:00Z">
              <w:pPr>
                <w:pStyle w:val="TOC2"/>
              </w:pPr>
            </w:pPrChange>
          </w:pPr>
          <w:del w:id="261" w:author="Pc2" w:date="2018-06-30T12:47:00Z">
            <w:r w:rsidRPr="00867E08" w:rsidDel="00867E08">
              <w:rPr>
                <w:rPrChange w:id="262" w:author="Pc2" w:date="2018-06-30T12:47:00Z">
                  <w:rPr>
                    <w:rStyle w:val="Hyperlink"/>
                    <w:noProof/>
                  </w:rPr>
                </w:rPrChange>
              </w:rPr>
              <w:delText>1.3</w:delText>
            </w:r>
            <w:r w:rsidDel="00867E08">
              <w:rPr>
                <w:rFonts w:eastAsiaTheme="minorEastAsia"/>
                <w:noProof/>
              </w:rPr>
              <w:tab/>
            </w:r>
            <w:r w:rsidRPr="00867E08" w:rsidDel="00867E08">
              <w:rPr>
                <w:rPrChange w:id="263" w:author="Pc2" w:date="2018-06-30T12:47:00Z">
                  <w:rPr>
                    <w:rStyle w:val="Hyperlink"/>
                    <w:noProof/>
                  </w:rPr>
                </w:rPrChange>
              </w:rPr>
              <w:delText>Intended Audience and Reading Suggestions</w:delText>
            </w:r>
            <w:r w:rsidDel="00867E08">
              <w:rPr>
                <w:noProof/>
                <w:webHidden/>
              </w:rPr>
              <w:tab/>
              <w:delText>4</w:delText>
            </w:r>
          </w:del>
        </w:p>
        <w:p w:rsidR="001E3020" w:rsidDel="00867E08" w:rsidRDefault="001E3020">
          <w:pPr>
            <w:pStyle w:val="TOC2"/>
            <w:jc w:val="both"/>
            <w:rPr>
              <w:del w:id="264" w:author="Pc2" w:date="2018-06-30T12:47:00Z"/>
              <w:rFonts w:eastAsiaTheme="minorEastAsia"/>
              <w:noProof/>
            </w:rPr>
            <w:pPrChange w:id="265" w:author="Pc2" w:date="2018-06-30T12:53:00Z">
              <w:pPr>
                <w:pStyle w:val="TOC2"/>
              </w:pPr>
            </w:pPrChange>
          </w:pPr>
          <w:del w:id="266" w:author="Pc2" w:date="2018-06-30T12:47:00Z">
            <w:r w:rsidRPr="00867E08" w:rsidDel="00867E08">
              <w:rPr>
                <w:rPrChange w:id="267" w:author="Pc2" w:date="2018-06-30T12:47:00Z">
                  <w:rPr>
                    <w:rStyle w:val="Hyperlink"/>
                    <w:noProof/>
                  </w:rPr>
                </w:rPrChange>
              </w:rPr>
              <w:delText>1.4</w:delText>
            </w:r>
            <w:r w:rsidDel="00867E08">
              <w:rPr>
                <w:rFonts w:eastAsiaTheme="minorEastAsia"/>
                <w:noProof/>
              </w:rPr>
              <w:tab/>
            </w:r>
            <w:r w:rsidRPr="00867E08" w:rsidDel="00867E08">
              <w:rPr>
                <w:rPrChange w:id="268" w:author="Pc2" w:date="2018-06-30T12:47:00Z">
                  <w:rPr>
                    <w:rStyle w:val="Hyperlink"/>
                    <w:noProof/>
                  </w:rPr>
                </w:rPrChange>
              </w:rPr>
              <w:delText>Product Scope</w:delText>
            </w:r>
            <w:r w:rsidDel="00867E08">
              <w:rPr>
                <w:noProof/>
                <w:webHidden/>
              </w:rPr>
              <w:tab/>
              <w:delText>4</w:delText>
            </w:r>
          </w:del>
        </w:p>
        <w:p w:rsidR="001E3020" w:rsidDel="00867E08" w:rsidRDefault="001E3020">
          <w:pPr>
            <w:pStyle w:val="TOC2"/>
            <w:jc w:val="both"/>
            <w:rPr>
              <w:del w:id="269" w:author="Pc2" w:date="2018-06-30T12:47:00Z"/>
              <w:rFonts w:eastAsiaTheme="minorEastAsia"/>
              <w:noProof/>
            </w:rPr>
            <w:pPrChange w:id="270" w:author="Pc2" w:date="2018-06-30T12:53:00Z">
              <w:pPr>
                <w:pStyle w:val="TOC2"/>
              </w:pPr>
            </w:pPrChange>
          </w:pPr>
          <w:del w:id="271" w:author="Pc2" w:date="2018-06-30T12:47:00Z">
            <w:r w:rsidRPr="00867E08" w:rsidDel="00867E08">
              <w:rPr>
                <w:rPrChange w:id="272" w:author="Pc2" w:date="2018-06-30T12:47:00Z">
                  <w:rPr>
                    <w:rStyle w:val="Hyperlink"/>
                    <w:noProof/>
                  </w:rPr>
                </w:rPrChange>
              </w:rPr>
              <w:delText>1.5</w:delText>
            </w:r>
            <w:r w:rsidDel="00867E08">
              <w:rPr>
                <w:rFonts w:eastAsiaTheme="minorEastAsia"/>
                <w:noProof/>
              </w:rPr>
              <w:tab/>
            </w:r>
            <w:r w:rsidRPr="00867E08" w:rsidDel="00867E08">
              <w:rPr>
                <w:rPrChange w:id="273" w:author="Pc2" w:date="2018-06-30T12:47:00Z">
                  <w:rPr>
                    <w:rStyle w:val="Hyperlink"/>
                    <w:noProof/>
                  </w:rPr>
                </w:rPrChange>
              </w:rPr>
              <w:delText>References</w:delText>
            </w:r>
            <w:r w:rsidDel="00867E08">
              <w:rPr>
                <w:noProof/>
                <w:webHidden/>
              </w:rPr>
              <w:tab/>
              <w:delText>4</w:delText>
            </w:r>
          </w:del>
        </w:p>
        <w:p w:rsidR="001E3020" w:rsidDel="00867E08" w:rsidRDefault="001E3020">
          <w:pPr>
            <w:pStyle w:val="TOC1"/>
            <w:spacing w:after="0"/>
            <w:jc w:val="both"/>
            <w:rPr>
              <w:del w:id="274" w:author="Pc2" w:date="2018-06-30T12:47:00Z"/>
              <w:rFonts w:eastAsiaTheme="minorEastAsia"/>
              <w:noProof/>
            </w:rPr>
            <w:pPrChange w:id="275" w:author="Pc2" w:date="2018-06-30T12:53:00Z">
              <w:pPr>
                <w:pStyle w:val="TOC1"/>
              </w:pPr>
            </w:pPrChange>
          </w:pPr>
          <w:del w:id="276" w:author="Pc2" w:date="2018-06-30T12:47:00Z">
            <w:r w:rsidRPr="00867E08" w:rsidDel="00867E08">
              <w:rPr>
                <w:rPrChange w:id="277" w:author="Pc2" w:date="2018-06-30T12:47:00Z">
                  <w:rPr>
                    <w:rStyle w:val="Hyperlink"/>
                    <w:noProof/>
                  </w:rPr>
                </w:rPrChange>
              </w:rPr>
              <w:delText>2.</w:delText>
            </w:r>
            <w:r w:rsidDel="00867E08">
              <w:rPr>
                <w:rFonts w:eastAsiaTheme="minorEastAsia"/>
                <w:noProof/>
              </w:rPr>
              <w:tab/>
            </w:r>
            <w:r w:rsidRPr="00867E08" w:rsidDel="00867E08">
              <w:rPr>
                <w:rPrChange w:id="278" w:author="Pc2" w:date="2018-06-30T12:47:00Z">
                  <w:rPr>
                    <w:rStyle w:val="Hyperlink"/>
                    <w:noProof/>
                  </w:rPr>
                </w:rPrChange>
              </w:rPr>
              <w:delText>Overall Description</w:delText>
            </w:r>
            <w:r w:rsidDel="00867E08">
              <w:rPr>
                <w:noProof/>
                <w:webHidden/>
              </w:rPr>
              <w:tab/>
              <w:delText>4</w:delText>
            </w:r>
          </w:del>
        </w:p>
        <w:p w:rsidR="001E3020" w:rsidDel="00867E08" w:rsidRDefault="001E3020">
          <w:pPr>
            <w:pStyle w:val="TOC2"/>
            <w:jc w:val="both"/>
            <w:rPr>
              <w:del w:id="279" w:author="Pc2" w:date="2018-06-30T12:47:00Z"/>
              <w:rFonts w:eastAsiaTheme="minorEastAsia"/>
              <w:noProof/>
            </w:rPr>
            <w:pPrChange w:id="280" w:author="Pc2" w:date="2018-06-30T12:53:00Z">
              <w:pPr>
                <w:pStyle w:val="TOC2"/>
              </w:pPr>
            </w:pPrChange>
          </w:pPr>
          <w:del w:id="281" w:author="Pc2" w:date="2018-06-30T12:47:00Z">
            <w:r w:rsidRPr="00867E08" w:rsidDel="00867E08">
              <w:rPr>
                <w:rPrChange w:id="282" w:author="Pc2" w:date="2018-06-30T12:47:00Z">
                  <w:rPr>
                    <w:rStyle w:val="Hyperlink"/>
                    <w:noProof/>
                  </w:rPr>
                </w:rPrChange>
              </w:rPr>
              <w:delText>2.1</w:delText>
            </w:r>
            <w:r w:rsidDel="00867E08">
              <w:rPr>
                <w:rFonts w:eastAsiaTheme="minorEastAsia"/>
                <w:noProof/>
              </w:rPr>
              <w:tab/>
            </w:r>
            <w:r w:rsidRPr="00867E08" w:rsidDel="00867E08">
              <w:rPr>
                <w:rPrChange w:id="283" w:author="Pc2" w:date="2018-06-30T12:47:00Z">
                  <w:rPr>
                    <w:rStyle w:val="Hyperlink"/>
                    <w:noProof/>
                  </w:rPr>
                </w:rPrChange>
              </w:rPr>
              <w:delText>Product Perspective</w:delText>
            </w:r>
            <w:r w:rsidDel="00867E08">
              <w:rPr>
                <w:noProof/>
                <w:webHidden/>
              </w:rPr>
              <w:tab/>
              <w:delText>4</w:delText>
            </w:r>
          </w:del>
        </w:p>
        <w:p w:rsidR="001E3020" w:rsidDel="00867E08" w:rsidRDefault="001E3020">
          <w:pPr>
            <w:pStyle w:val="TOC2"/>
            <w:jc w:val="both"/>
            <w:rPr>
              <w:del w:id="284" w:author="Pc2" w:date="2018-06-30T12:47:00Z"/>
              <w:rFonts w:eastAsiaTheme="minorEastAsia"/>
              <w:noProof/>
            </w:rPr>
            <w:pPrChange w:id="285" w:author="Pc2" w:date="2018-06-30T12:53:00Z">
              <w:pPr>
                <w:pStyle w:val="TOC2"/>
              </w:pPr>
            </w:pPrChange>
          </w:pPr>
          <w:del w:id="286" w:author="Pc2" w:date="2018-06-30T12:47:00Z">
            <w:r w:rsidRPr="00867E08" w:rsidDel="00867E08">
              <w:rPr>
                <w:rPrChange w:id="287" w:author="Pc2" w:date="2018-06-30T12:47:00Z">
                  <w:rPr>
                    <w:rStyle w:val="Hyperlink"/>
                    <w:noProof/>
                  </w:rPr>
                </w:rPrChange>
              </w:rPr>
              <w:delText>2.2</w:delText>
            </w:r>
            <w:r w:rsidDel="00867E08">
              <w:rPr>
                <w:rFonts w:eastAsiaTheme="minorEastAsia"/>
                <w:noProof/>
              </w:rPr>
              <w:tab/>
            </w:r>
            <w:r w:rsidRPr="00867E08" w:rsidDel="00867E08">
              <w:rPr>
                <w:rPrChange w:id="288" w:author="Pc2" w:date="2018-06-30T12:47:00Z">
                  <w:rPr>
                    <w:rStyle w:val="Hyperlink"/>
                    <w:noProof/>
                  </w:rPr>
                </w:rPrChange>
              </w:rPr>
              <w:delText>Product Functions</w:delText>
            </w:r>
            <w:r w:rsidDel="00867E08">
              <w:rPr>
                <w:noProof/>
                <w:webHidden/>
              </w:rPr>
              <w:tab/>
              <w:delText>4</w:delText>
            </w:r>
          </w:del>
        </w:p>
        <w:p w:rsidR="001E3020" w:rsidDel="00867E08" w:rsidRDefault="001E3020">
          <w:pPr>
            <w:pStyle w:val="TOC2"/>
            <w:jc w:val="both"/>
            <w:rPr>
              <w:del w:id="289" w:author="Pc2" w:date="2018-06-30T12:47:00Z"/>
              <w:rFonts w:eastAsiaTheme="minorEastAsia"/>
              <w:noProof/>
            </w:rPr>
            <w:pPrChange w:id="290" w:author="Pc2" w:date="2018-06-30T12:53:00Z">
              <w:pPr>
                <w:pStyle w:val="TOC2"/>
              </w:pPr>
            </w:pPrChange>
          </w:pPr>
          <w:del w:id="291" w:author="Pc2" w:date="2018-06-30T12:47:00Z">
            <w:r w:rsidRPr="00867E08" w:rsidDel="00867E08">
              <w:rPr>
                <w:rPrChange w:id="292" w:author="Pc2" w:date="2018-06-30T12:47:00Z">
                  <w:rPr>
                    <w:rStyle w:val="Hyperlink"/>
                    <w:noProof/>
                  </w:rPr>
                </w:rPrChange>
              </w:rPr>
              <w:delText>2.3</w:delText>
            </w:r>
            <w:r w:rsidDel="00867E08">
              <w:rPr>
                <w:rFonts w:eastAsiaTheme="minorEastAsia"/>
                <w:noProof/>
              </w:rPr>
              <w:tab/>
            </w:r>
            <w:r w:rsidRPr="00867E08" w:rsidDel="00867E08">
              <w:rPr>
                <w:rPrChange w:id="293" w:author="Pc2" w:date="2018-06-30T12:47:00Z">
                  <w:rPr>
                    <w:rStyle w:val="Hyperlink"/>
                    <w:noProof/>
                  </w:rPr>
                </w:rPrChange>
              </w:rPr>
              <w:delText>User Classes and Characteristics</w:delText>
            </w:r>
            <w:r w:rsidDel="00867E08">
              <w:rPr>
                <w:noProof/>
                <w:webHidden/>
              </w:rPr>
              <w:tab/>
              <w:delText>5</w:delText>
            </w:r>
          </w:del>
        </w:p>
        <w:p w:rsidR="001E3020" w:rsidDel="00867E08" w:rsidRDefault="001E3020">
          <w:pPr>
            <w:pStyle w:val="TOC2"/>
            <w:jc w:val="both"/>
            <w:rPr>
              <w:del w:id="294" w:author="Pc2" w:date="2018-06-30T12:47:00Z"/>
              <w:rFonts w:eastAsiaTheme="minorEastAsia"/>
              <w:noProof/>
            </w:rPr>
            <w:pPrChange w:id="295" w:author="Pc2" w:date="2018-06-30T12:53:00Z">
              <w:pPr>
                <w:pStyle w:val="TOC2"/>
              </w:pPr>
            </w:pPrChange>
          </w:pPr>
          <w:del w:id="296" w:author="Pc2" w:date="2018-06-30T12:47:00Z">
            <w:r w:rsidRPr="00867E08" w:rsidDel="00867E08">
              <w:rPr>
                <w:rPrChange w:id="297" w:author="Pc2" w:date="2018-06-30T12:47:00Z">
                  <w:rPr>
                    <w:rStyle w:val="Hyperlink"/>
                    <w:noProof/>
                  </w:rPr>
                </w:rPrChange>
              </w:rPr>
              <w:delText>2.4</w:delText>
            </w:r>
            <w:r w:rsidDel="00867E08">
              <w:rPr>
                <w:rFonts w:eastAsiaTheme="minorEastAsia"/>
                <w:noProof/>
              </w:rPr>
              <w:tab/>
            </w:r>
            <w:r w:rsidRPr="00867E08" w:rsidDel="00867E08">
              <w:rPr>
                <w:rPrChange w:id="298" w:author="Pc2" w:date="2018-06-30T12:47:00Z">
                  <w:rPr>
                    <w:rStyle w:val="Hyperlink"/>
                    <w:noProof/>
                  </w:rPr>
                </w:rPrChange>
              </w:rPr>
              <w:delText>Operating Environment</w:delText>
            </w:r>
            <w:r w:rsidDel="00867E08">
              <w:rPr>
                <w:noProof/>
                <w:webHidden/>
              </w:rPr>
              <w:tab/>
              <w:delText>5</w:delText>
            </w:r>
          </w:del>
        </w:p>
        <w:p w:rsidR="001E3020" w:rsidDel="00867E08" w:rsidRDefault="001E3020">
          <w:pPr>
            <w:pStyle w:val="TOC2"/>
            <w:jc w:val="both"/>
            <w:rPr>
              <w:del w:id="299" w:author="Pc2" w:date="2018-06-30T12:47:00Z"/>
              <w:rFonts w:eastAsiaTheme="minorEastAsia"/>
              <w:noProof/>
            </w:rPr>
            <w:pPrChange w:id="300" w:author="Pc2" w:date="2018-06-30T12:53:00Z">
              <w:pPr>
                <w:pStyle w:val="TOC2"/>
              </w:pPr>
            </w:pPrChange>
          </w:pPr>
          <w:del w:id="301" w:author="Pc2" w:date="2018-06-30T12:47:00Z">
            <w:r w:rsidRPr="00867E08" w:rsidDel="00867E08">
              <w:rPr>
                <w:rPrChange w:id="302" w:author="Pc2" w:date="2018-06-30T12:47:00Z">
                  <w:rPr>
                    <w:rStyle w:val="Hyperlink"/>
                    <w:noProof/>
                  </w:rPr>
                </w:rPrChange>
              </w:rPr>
              <w:delText>2.5</w:delText>
            </w:r>
            <w:r w:rsidDel="00867E08">
              <w:rPr>
                <w:rFonts w:eastAsiaTheme="minorEastAsia"/>
                <w:noProof/>
              </w:rPr>
              <w:tab/>
            </w:r>
            <w:r w:rsidRPr="00867E08" w:rsidDel="00867E08">
              <w:rPr>
                <w:rPrChange w:id="303" w:author="Pc2" w:date="2018-06-30T12:47:00Z">
                  <w:rPr>
                    <w:rStyle w:val="Hyperlink"/>
                    <w:noProof/>
                  </w:rPr>
                </w:rPrChange>
              </w:rPr>
              <w:delText>Design and Implementation Constraints</w:delText>
            </w:r>
            <w:r w:rsidDel="00867E08">
              <w:rPr>
                <w:noProof/>
                <w:webHidden/>
              </w:rPr>
              <w:tab/>
              <w:delText>5</w:delText>
            </w:r>
          </w:del>
        </w:p>
        <w:p w:rsidR="001E3020" w:rsidDel="00867E08" w:rsidRDefault="001E3020">
          <w:pPr>
            <w:pStyle w:val="TOC2"/>
            <w:jc w:val="both"/>
            <w:rPr>
              <w:del w:id="304" w:author="Pc2" w:date="2018-06-30T12:47:00Z"/>
              <w:rFonts w:eastAsiaTheme="minorEastAsia"/>
              <w:noProof/>
            </w:rPr>
            <w:pPrChange w:id="305" w:author="Pc2" w:date="2018-06-30T12:53:00Z">
              <w:pPr>
                <w:pStyle w:val="TOC2"/>
              </w:pPr>
            </w:pPrChange>
          </w:pPr>
          <w:del w:id="306" w:author="Pc2" w:date="2018-06-30T12:47:00Z">
            <w:r w:rsidRPr="00867E08" w:rsidDel="00867E08">
              <w:rPr>
                <w:rPrChange w:id="307" w:author="Pc2" w:date="2018-06-30T12:47:00Z">
                  <w:rPr>
                    <w:rStyle w:val="Hyperlink"/>
                    <w:noProof/>
                  </w:rPr>
                </w:rPrChange>
              </w:rPr>
              <w:delText>2.6</w:delText>
            </w:r>
            <w:r w:rsidDel="00867E08">
              <w:rPr>
                <w:rFonts w:eastAsiaTheme="minorEastAsia"/>
                <w:noProof/>
              </w:rPr>
              <w:tab/>
            </w:r>
            <w:r w:rsidRPr="00867E08" w:rsidDel="00867E08">
              <w:rPr>
                <w:rPrChange w:id="308" w:author="Pc2" w:date="2018-06-30T12:47:00Z">
                  <w:rPr>
                    <w:rStyle w:val="Hyperlink"/>
                    <w:noProof/>
                  </w:rPr>
                </w:rPrChange>
              </w:rPr>
              <w:delText>User Documentation.</w:delText>
            </w:r>
            <w:r w:rsidDel="00867E08">
              <w:rPr>
                <w:noProof/>
                <w:webHidden/>
              </w:rPr>
              <w:tab/>
              <w:delText>5</w:delText>
            </w:r>
          </w:del>
        </w:p>
        <w:p w:rsidR="001E3020" w:rsidDel="00867E08" w:rsidRDefault="001E3020">
          <w:pPr>
            <w:pStyle w:val="TOC1"/>
            <w:spacing w:after="0"/>
            <w:jc w:val="both"/>
            <w:rPr>
              <w:del w:id="309" w:author="Pc2" w:date="2018-06-30T12:47:00Z"/>
              <w:rFonts w:eastAsiaTheme="minorEastAsia"/>
              <w:noProof/>
            </w:rPr>
            <w:pPrChange w:id="310" w:author="Pc2" w:date="2018-06-30T12:53:00Z">
              <w:pPr>
                <w:pStyle w:val="TOC1"/>
              </w:pPr>
            </w:pPrChange>
          </w:pPr>
          <w:del w:id="311" w:author="Pc2" w:date="2018-06-30T12:47:00Z">
            <w:r w:rsidRPr="00867E08" w:rsidDel="00867E08">
              <w:rPr>
                <w:rPrChange w:id="312" w:author="Pc2" w:date="2018-06-30T12:47:00Z">
                  <w:rPr>
                    <w:rStyle w:val="Hyperlink"/>
                    <w:noProof/>
                  </w:rPr>
                </w:rPrChange>
              </w:rPr>
              <w:delText>3.</w:delText>
            </w:r>
            <w:r w:rsidDel="00867E08">
              <w:rPr>
                <w:rFonts w:eastAsiaTheme="minorEastAsia"/>
                <w:noProof/>
              </w:rPr>
              <w:tab/>
            </w:r>
            <w:r w:rsidRPr="00867E08" w:rsidDel="00867E08">
              <w:rPr>
                <w:rPrChange w:id="313" w:author="Pc2" w:date="2018-06-30T12:47:00Z">
                  <w:rPr>
                    <w:rStyle w:val="Hyperlink"/>
                    <w:noProof/>
                  </w:rPr>
                </w:rPrChange>
              </w:rPr>
              <w:delText>External Interface Requirements</w:delText>
            </w:r>
            <w:r w:rsidDel="00867E08">
              <w:rPr>
                <w:noProof/>
                <w:webHidden/>
              </w:rPr>
              <w:tab/>
              <w:delText>5</w:delText>
            </w:r>
          </w:del>
        </w:p>
        <w:p w:rsidR="001E3020" w:rsidDel="00867E08" w:rsidRDefault="001E3020">
          <w:pPr>
            <w:pStyle w:val="TOC2"/>
            <w:jc w:val="both"/>
            <w:rPr>
              <w:del w:id="314" w:author="Pc2" w:date="2018-06-30T12:47:00Z"/>
              <w:rFonts w:eastAsiaTheme="minorEastAsia"/>
              <w:noProof/>
            </w:rPr>
            <w:pPrChange w:id="315" w:author="Pc2" w:date="2018-06-30T12:53:00Z">
              <w:pPr>
                <w:pStyle w:val="TOC2"/>
              </w:pPr>
            </w:pPrChange>
          </w:pPr>
          <w:del w:id="316" w:author="Pc2" w:date="2018-06-30T12:47:00Z">
            <w:r w:rsidRPr="00867E08" w:rsidDel="00867E08">
              <w:rPr>
                <w:rPrChange w:id="317" w:author="Pc2" w:date="2018-06-30T12:47:00Z">
                  <w:rPr>
                    <w:rStyle w:val="Hyperlink"/>
                    <w:rFonts w:ascii="Times New Roman" w:hAnsi="Times New Roman"/>
                    <w:noProof/>
                  </w:rPr>
                </w:rPrChange>
              </w:rPr>
              <w:delText xml:space="preserve">3.1. </w:delText>
            </w:r>
            <w:r w:rsidRPr="00867E08" w:rsidDel="00867E08">
              <w:rPr>
                <w:rPrChange w:id="318" w:author="Pc2" w:date="2018-06-30T12:47:00Z">
                  <w:rPr>
                    <w:rStyle w:val="Hyperlink"/>
                    <w:noProof/>
                  </w:rPr>
                </w:rPrChange>
              </w:rPr>
              <w:delText>User Interfaces</w:delText>
            </w:r>
            <w:r w:rsidDel="00867E08">
              <w:rPr>
                <w:noProof/>
                <w:webHidden/>
              </w:rPr>
              <w:tab/>
              <w:delText>5</w:delText>
            </w:r>
          </w:del>
        </w:p>
        <w:p w:rsidR="001E3020" w:rsidDel="00867E08" w:rsidRDefault="001E3020">
          <w:pPr>
            <w:pStyle w:val="TOC2"/>
            <w:jc w:val="both"/>
            <w:rPr>
              <w:del w:id="319" w:author="Pc2" w:date="2018-06-30T12:47:00Z"/>
              <w:rFonts w:eastAsiaTheme="minorEastAsia"/>
              <w:noProof/>
            </w:rPr>
            <w:pPrChange w:id="320" w:author="Pc2" w:date="2018-06-30T12:53:00Z">
              <w:pPr>
                <w:pStyle w:val="TOC2"/>
              </w:pPr>
            </w:pPrChange>
          </w:pPr>
          <w:del w:id="321" w:author="Pc2" w:date="2018-06-30T12:47:00Z">
            <w:r w:rsidRPr="00867E08" w:rsidDel="00867E08">
              <w:rPr>
                <w:rPrChange w:id="322" w:author="Pc2" w:date="2018-06-30T12:47:00Z">
                  <w:rPr>
                    <w:rStyle w:val="Hyperlink"/>
                    <w:rFonts w:ascii="Times New Roman" w:hAnsi="Times New Roman"/>
                    <w:noProof/>
                  </w:rPr>
                </w:rPrChange>
              </w:rPr>
              <w:delText>3.2.</w:delText>
            </w:r>
            <w:r w:rsidRPr="00867E08" w:rsidDel="00867E08">
              <w:rPr>
                <w:rPrChange w:id="323" w:author="Pc2" w:date="2018-06-30T12:47:00Z">
                  <w:rPr>
                    <w:rStyle w:val="Hyperlink"/>
                    <w:noProof/>
                  </w:rPr>
                </w:rPrChange>
              </w:rPr>
              <w:delText xml:space="preserve"> Hardware Interfaces</w:delText>
            </w:r>
            <w:r w:rsidDel="00867E08">
              <w:rPr>
                <w:noProof/>
                <w:webHidden/>
              </w:rPr>
              <w:tab/>
              <w:delText>6</w:delText>
            </w:r>
          </w:del>
        </w:p>
        <w:p w:rsidR="001E3020" w:rsidDel="00867E08" w:rsidRDefault="001E3020">
          <w:pPr>
            <w:pStyle w:val="TOC2"/>
            <w:jc w:val="both"/>
            <w:rPr>
              <w:del w:id="324" w:author="Pc2" w:date="2018-06-30T12:47:00Z"/>
              <w:rFonts w:eastAsiaTheme="minorEastAsia"/>
              <w:noProof/>
            </w:rPr>
            <w:pPrChange w:id="325" w:author="Pc2" w:date="2018-06-30T12:53:00Z">
              <w:pPr>
                <w:pStyle w:val="TOC2"/>
              </w:pPr>
            </w:pPrChange>
          </w:pPr>
          <w:del w:id="326" w:author="Pc2" w:date="2018-06-30T12:47:00Z">
            <w:r w:rsidRPr="00867E08" w:rsidDel="00867E08">
              <w:rPr>
                <w:rPrChange w:id="327" w:author="Pc2" w:date="2018-06-30T12:47:00Z">
                  <w:rPr>
                    <w:rStyle w:val="Hyperlink"/>
                    <w:rFonts w:ascii="Times New Roman" w:hAnsi="Times New Roman"/>
                    <w:noProof/>
                  </w:rPr>
                </w:rPrChange>
              </w:rPr>
              <w:delText xml:space="preserve">3.3. </w:delText>
            </w:r>
            <w:r w:rsidRPr="00867E08" w:rsidDel="00867E08">
              <w:rPr>
                <w:rPrChange w:id="328" w:author="Pc2" w:date="2018-06-30T12:47:00Z">
                  <w:rPr>
                    <w:rStyle w:val="Hyperlink"/>
                    <w:noProof/>
                  </w:rPr>
                </w:rPrChange>
              </w:rPr>
              <w:delText>Software Interfaces</w:delText>
            </w:r>
            <w:r w:rsidDel="00867E08">
              <w:rPr>
                <w:noProof/>
                <w:webHidden/>
              </w:rPr>
              <w:tab/>
              <w:delText>6</w:delText>
            </w:r>
          </w:del>
        </w:p>
        <w:p w:rsidR="001E3020" w:rsidDel="00867E08" w:rsidRDefault="001E3020">
          <w:pPr>
            <w:pStyle w:val="TOC1"/>
            <w:spacing w:after="0"/>
            <w:jc w:val="both"/>
            <w:rPr>
              <w:del w:id="329" w:author="Pc2" w:date="2018-06-30T12:47:00Z"/>
              <w:rFonts w:eastAsiaTheme="minorEastAsia"/>
              <w:noProof/>
            </w:rPr>
            <w:pPrChange w:id="330" w:author="Pc2" w:date="2018-06-30T12:53:00Z">
              <w:pPr>
                <w:pStyle w:val="TOC1"/>
              </w:pPr>
            </w:pPrChange>
          </w:pPr>
          <w:del w:id="331" w:author="Pc2" w:date="2018-06-30T12:47:00Z">
            <w:r w:rsidRPr="00867E08" w:rsidDel="00867E08">
              <w:rPr>
                <w:rPrChange w:id="332" w:author="Pc2" w:date="2018-06-30T12:47:00Z">
                  <w:rPr>
                    <w:rStyle w:val="Hyperlink"/>
                    <w:noProof/>
                  </w:rPr>
                </w:rPrChange>
              </w:rPr>
              <w:delText>4.</w:delText>
            </w:r>
            <w:r w:rsidDel="00867E08">
              <w:rPr>
                <w:rFonts w:eastAsiaTheme="minorEastAsia"/>
                <w:noProof/>
              </w:rPr>
              <w:tab/>
            </w:r>
            <w:r w:rsidRPr="00867E08" w:rsidDel="00867E08">
              <w:rPr>
                <w:rPrChange w:id="333" w:author="Pc2" w:date="2018-06-30T12:47:00Z">
                  <w:rPr>
                    <w:rStyle w:val="Hyperlink"/>
                    <w:noProof/>
                  </w:rPr>
                </w:rPrChange>
              </w:rPr>
              <w:delText>System Features</w:delText>
            </w:r>
            <w:r w:rsidDel="00867E08">
              <w:rPr>
                <w:noProof/>
                <w:webHidden/>
              </w:rPr>
              <w:tab/>
              <w:delText>6</w:delText>
            </w:r>
          </w:del>
        </w:p>
        <w:p w:rsidR="001E3020" w:rsidDel="00867E08" w:rsidRDefault="001E3020">
          <w:pPr>
            <w:pStyle w:val="TOC2"/>
            <w:jc w:val="both"/>
            <w:rPr>
              <w:del w:id="334" w:author="Pc2" w:date="2018-06-30T12:47:00Z"/>
              <w:rFonts w:eastAsiaTheme="minorEastAsia"/>
              <w:noProof/>
            </w:rPr>
            <w:pPrChange w:id="335" w:author="Pc2" w:date="2018-06-30T12:53:00Z">
              <w:pPr>
                <w:pStyle w:val="TOC2"/>
              </w:pPr>
            </w:pPrChange>
          </w:pPr>
          <w:del w:id="336" w:author="Pc2" w:date="2018-06-30T12:47:00Z">
            <w:r w:rsidRPr="00867E08" w:rsidDel="00867E08">
              <w:rPr>
                <w:rPrChange w:id="337" w:author="Pc2" w:date="2018-06-30T12:47:00Z">
                  <w:rPr>
                    <w:rStyle w:val="Hyperlink"/>
                    <w:noProof/>
                  </w:rPr>
                </w:rPrChange>
              </w:rPr>
              <w:delText>4.1. Display Analysis results</w:delText>
            </w:r>
            <w:r w:rsidDel="00867E08">
              <w:rPr>
                <w:noProof/>
                <w:webHidden/>
              </w:rPr>
              <w:tab/>
              <w:delText>6</w:delText>
            </w:r>
          </w:del>
        </w:p>
        <w:p w:rsidR="001E3020" w:rsidDel="00867E08" w:rsidRDefault="001E3020">
          <w:pPr>
            <w:pStyle w:val="TOC3"/>
            <w:spacing w:after="0"/>
            <w:jc w:val="both"/>
            <w:rPr>
              <w:del w:id="338" w:author="Pc2" w:date="2018-06-30T12:47:00Z"/>
              <w:rFonts w:eastAsiaTheme="minorEastAsia"/>
              <w:noProof/>
            </w:rPr>
            <w:pPrChange w:id="339" w:author="Pc2" w:date="2018-06-30T12:53:00Z">
              <w:pPr>
                <w:pStyle w:val="TOC3"/>
              </w:pPr>
            </w:pPrChange>
          </w:pPr>
          <w:del w:id="340" w:author="Pc2" w:date="2018-06-30T12:47:00Z">
            <w:r w:rsidRPr="00867E08" w:rsidDel="00867E08">
              <w:rPr>
                <w:rPrChange w:id="341" w:author="Pc2" w:date="2018-06-30T12:47:00Z">
                  <w:rPr>
                    <w:rStyle w:val="Hyperlink"/>
                    <w:noProof/>
                  </w:rPr>
                </w:rPrChange>
              </w:rPr>
              <w:delText>4.1.1 Description and Priority</w:delText>
            </w:r>
            <w:r w:rsidDel="00867E08">
              <w:rPr>
                <w:noProof/>
                <w:webHidden/>
              </w:rPr>
              <w:tab/>
              <w:delText>6</w:delText>
            </w:r>
          </w:del>
        </w:p>
        <w:p w:rsidR="001E3020" w:rsidDel="00867E08" w:rsidRDefault="001E3020">
          <w:pPr>
            <w:pStyle w:val="TOC3"/>
            <w:spacing w:after="0"/>
            <w:jc w:val="both"/>
            <w:rPr>
              <w:del w:id="342" w:author="Pc2" w:date="2018-06-30T12:47:00Z"/>
              <w:rFonts w:eastAsiaTheme="minorEastAsia"/>
              <w:noProof/>
            </w:rPr>
            <w:pPrChange w:id="343" w:author="Pc2" w:date="2018-06-30T12:53:00Z">
              <w:pPr>
                <w:pStyle w:val="TOC3"/>
              </w:pPr>
            </w:pPrChange>
          </w:pPr>
          <w:del w:id="344" w:author="Pc2" w:date="2018-06-30T12:47:00Z">
            <w:r w:rsidRPr="00867E08" w:rsidDel="00867E08">
              <w:rPr>
                <w:rPrChange w:id="345" w:author="Pc2" w:date="2018-06-30T12:47:00Z">
                  <w:rPr>
                    <w:rStyle w:val="Hyperlink"/>
                    <w:noProof/>
                  </w:rPr>
                </w:rPrChange>
              </w:rPr>
              <w:delText>4.1.2 Stimulus/Response Sequences</w:delText>
            </w:r>
            <w:r w:rsidDel="00867E08">
              <w:rPr>
                <w:noProof/>
                <w:webHidden/>
              </w:rPr>
              <w:tab/>
              <w:delText>6</w:delText>
            </w:r>
          </w:del>
        </w:p>
        <w:p w:rsidR="001E3020" w:rsidDel="00867E08" w:rsidRDefault="001E3020">
          <w:pPr>
            <w:pStyle w:val="TOC3"/>
            <w:spacing w:after="0"/>
            <w:jc w:val="both"/>
            <w:rPr>
              <w:del w:id="346" w:author="Pc2" w:date="2018-06-30T12:47:00Z"/>
              <w:rFonts w:eastAsiaTheme="minorEastAsia"/>
              <w:noProof/>
            </w:rPr>
            <w:pPrChange w:id="347" w:author="Pc2" w:date="2018-06-30T12:53:00Z">
              <w:pPr>
                <w:pStyle w:val="TOC3"/>
              </w:pPr>
            </w:pPrChange>
          </w:pPr>
          <w:del w:id="348" w:author="Pc2" w:date="2018-06-30T12:47:00Z">
            <w:r w:rsidRPr="00867E08" w:rsidDel="00867E08">
              <w:rPr>
                <w:rPrChange w:id="349" w:author="Pc2" w:date="2018-06-30T12:47:00Z">
                  <w:rPr>
                    <w:rStyle w:val="Hyperlink"/>
                    <w:noProof/>
                  </w:rPr>
                </w:rPrChange>
              </w:rPr>
              <w:delText>4.1.3 Functional Requirements</w:delText>
            </w:r>
            <w:r w:rsidDel="00867E08">
              <w:rPr>
                <w:noProof/>
                <w:webHidden/>
              </w:rPr>
              <w:tab/>
              <w:delText>6</w:delText>
            </w:r>
          </w:del>
        </w:p>
        <w:p w:rsidR="001E3020" w:rsidDel="00867E08" w:rsidRDefault="001E3020">
          <w:pPr>
            <w:pStyle w:val="TOC2"/>
            <w:jc w:val="both"/>
            <w:rPr>
              <w:del w:id="350" w:author="Pc2" w:date="2018-06-30T12:47:00Z"/>
              <w:rFonts w:eastAsiaTheme="minorEastAsia"/>
              <w:noProof/>
            </w:rPr>
            <w:pPrChange w:id="351" w:author="Pc2" w:date="2018-06-30T12:53:00Z">
              <w:pPr>
                <w:pStyle w:val="TOC2"/>
              </w:pPr>
            </w:pPrChange>
          </w:pPr>
          <w:del w:id="352" w:author="Pc2" w:date="2018-06-30T12:47:00Z">
            <w:r w:rsidRPr="00867E08" w:rsidDel="00867E08">
              <w:rPr>
                <w:rPrChange w:id="353" w:author="Pc2" w:date="2018-06-30T12:47:00Z">
                  <w:rPr>
                    <w:rStyle w:val="Hyperlink"/>
                    <w:noProof/>
                  </w:rPr>
                </w:rPrChange>
              </w:rPr>
              <w:delText>4.2. Prediction from analysis results</w:delText>
            </w:r>
            <w:r w:rsidDel="00867E08">
              <w:rPr>
                <w:noProof/>
                <w:webHidden/>
              </w:rPr>
              <w:tab/>
              <w:delText>6</w:delText>
            </w:r>
          </w:del>
        </w:p>
        <w:p w:rsidR="001E3020" w:rsidDel="00867E08" w:rsidRDefault="001E3020">
          <w:pPr>
            <w:pStyle w:val="TOC3"/>
            <w:spacing w:after="0"/>
            <w:jc w:val="both"/>
            <w:rPr>
              <w:del w:id="354" w:author="Pc2" w:date="2018-06-30T12:47:00Z"/>
              <w:rFonts w:eastAsiaTheme="minorEastAsia"/>
              <w:noProof/>
            </w:rPr>
            <w:pPrChange w:id="355" w:author="Pc2" w:date="2018-06-30T12:53:00Z">
              <w:pPr>
                <w:pStyle w:val="TOC3"/>
              </w:pPr>
            </w:pPrChange>
          </w:pPr>
          <w:del w:id="356" w:author="Pc2" w:date="2018-06-30T12:47:00Z">
            <w:r w:rsidRPr="00867E08" w:rsidDel="00867E08">
              <w:rPr>
                <w:rPrChange w:id="357" w:author="Pc2" w:date="2018-06-30T12:47:00Z">
                  <w:rPr>
                    <w:rStyle w:val="Hyperlink"/>
                    <w:noProof/>
                  </w:rPr>
                </w:rPrChange>
              </w:rPr>
              <w:delText>4.2.1 Description and Priority</w:delText>
            </w:r>
            <w:r w:rsidDel="00867E08">
              <w:rPr>
                <w:noProof/>
                <w:webHidden/>
              </w:rPr>
              <w:tab/>
              <w:delText>6</w:delText>
            </w:r>
          </w:del>
        </w:p>
        <w:p w:rsidR="001E3020" w:rsidDel="00867E08" w:rsidRDefault="001E3020">
          <w:pPr>
            <w:pStyle w:val="TOC3"/>
            <w:spacing w:after="0"/>
            <w:jc w:val="both"/>
            <w:rPr>
              <w:del w:id="358" w:author="Pc2" w:date="2018-06-30T12:47:00Z"/>
              <w:rFonts w:eastAsiaTheme="minorEastAsia"/>
              <w:noProof/>
            </w:rPr>
            <w:pPrChange w:id="359" w:author="Pc2" w:date="2018-06-30T12:53:00Z">
              <w:pPr>
                <w:pStyle w:val="TOC3"/>
              </w:pPr>
            </w:pPrChange>
          </w:pPr>
          <w:del w:id="360" w:author="Pc2" w:date="2018-06-30T12:47:00Z">
            <w:r w:rsidRPr="00867E08" w:rsidDel="00867E08">
              <w:rPr>
                <w:rPrChange w:id="361" w:author="Pc2" w:date="2018-06-30T12:47:00Z">
                  <w:rPr>
                    <w:rStyle w:val="Hyperlink"/>
                    <w:noProof/>
                  </w:rPr>
                </w:rPrChange>
              </w:rPr>
              <w:delText>4.2.2 Stimulus/Response Sequences</w:delText>
            </w:r>
            <w:r w:rsidDel="00867E08">
              <w:rPr>
                <w:noProof/>
                <w:webHidden/>
              </w:rPr>
              <w:tab/>
              <w:delText>7</w:delText>
            </w:r>
          </w:del>
        </w:p>
        <w:p w:rsidR="001E3020" w:rsidDel="00867E08" w:rsidRDefault="001E3020">
          <w:pPr>
            <w:pStyle w:val="TOC3"/>
            <w:spacing w:after="0"/>
            <w:jc w:val="both"/>
            <w:rPr>
              <w:del w:id="362" w:author="Pc2" w:date="2018-06-30T12:47:00Z"/>
              <w:rFonts w:eastAsiaTheme="minorEastAsia"/>
              <w:noProof/>
            </w:rPr>
            <w:pPrChange w:id="363" w:author="Pc2" w:date="2018-06-30T12:53:00Z">
              <w:pPr>
                <w:pStyle w:val="TOC3"/>
              </w:pPr>
            </w:pPrChange>
          </w:pPr>
          <w:del w:id="364" w:author="Pc2" w:date="2018-06-30T12:47:00Z">
            <w:r w:rsidRPr="00867E08" w:rsidDel="00867E08">
              <w:rPr>
                <w:rPrChange w:id="365" w:author="Pc2" w:date="2018-06-30T12:47:00Z">
                  <w:rPr>
                    <w:rStyle w:val="Hyperlink"/>
                    <w:noProof/>
                  </w:rPr>
                </w:rPrChange>
              </w:rPr>
              <w:delText>4.2.3 Functional requirements</w:delText>
            </w:r>
            <w:r w:rsidDel="00867E08">
              <w:rPr>
                <w:noProof/>
                <w:webHidden/>
              </w:rPr>
              <w:tab/>
              <w:delText>7</w:delText>
            </w:r>
          </w:del>
        </w:p>
        <w:p w:rsidR="001E3020" w:rsidDel="00867E08" w:rsidRDefault="001E3020">
          <w:pPr>
            <w:pStyle w:val="TOC1"/>
            <w:spacing w:after="0"/>
            <w:jc w:val="both"/>
            <w:rPr>
              <w:del w:id="366" w:author="Pc2" w:date="2018-06-30T12:47:00Z"/>
              <w:rFonts w:eastAsiaTheme="minorEastAsia"/>
              <w:noProof/>
            </w:rPr>
            <w:pPrChange w:id="367" w:author="Pc2" w:date="2018-06-30T12:53:00Z">
              <w:pPr>
                <w:pStyle w:val="TOC1"/>
              </w:pPr>
            </w:pPrChange>
          </w:pPr>
          <w:del w:id="368" w:author="Pc2" w:date="2018-06-30T12:47:00Z">
            <w:r w:rsidRPr="00867E08" w:rsidDel="00867E08">
              <w:rPr>
                <w:rPrChange w:id="369" w:author="Pc2" w:date="2018-06-30T12:47:00Z">
                  <w:rPr>
                    <w:rStyle w:val="Hyperlink"/>
                    <w:noProof/>
                  </w:rPr>
                </w:rPrChange>
              </w:rPr>
              <w:delText>5.</w:delText>
            </w:r>
            <w:r w:rsidDel="00867E08">
              <w:rPr>
                <w:rFonts w:eastAsiaTheme="minorEastAsia"/>
                <w:noProof/>
              </w:rPr>
              <w:tab/>
            </w:r>
            <w:r w:rsidRPr="00867E08" w:rsidDel="00867E08">
              <w:rPr>
                <w:rPrChange w:id="370" w:author="Pc2" w:date="2018-06-30T12:47:00Z">
                  <w:rPr>
                    <w:rStyle w:val="Hyperlink"/>
                    <w:noProof/>
                  </w:rPr>
                </w:rPrChange>
              </w:rPr>
              <w:delText>Other Nonfunctional Requirements</w:delText>
            </w:r>
            <w:r w:rsidDel="00867E08">
              <w:rPr>
                <w:noProof/>
                <w:webHidden/>
              </w:rPr>
              <w:tab/>
              <w:delText>7</w:delText>
            </w:r>
          </w:del>
        </w:p>
        <w:p w:rsidR="001E3020" w:rsidDel="00867E08" w:rsidRDefault="001E3020">
          <w:pPr>
            <w:pStyle w:val="TOC2"/>
            <w:jc w:val="both"/>
            <w:rPr>
              <w:del w:id="371" w:author="Pc2" w:date="2018-06-30T12:47:00Z"/>
              <w:rFonts w:eastAsiaTheme="minorEastAsia"/>
              <w:noProof/>
            </w:rPr>
            <w:pPrChange w:id="372" w:author="Pc2" w:date="2018-06-30T12:53:00Z">
              <w:pPr>
                <w:pStyle w:val="TOC2"/>
              </w:pPr>
            </w:pPrChange>
          </w:pPr>
          <w:del w:id="373" w:author="Pc2" w:date="2018-06-30T12:47:00Z">
            <w:r w:rsidRPr="00867E08" w:rsidDel="00867E08">
              <w:rPr>
                <w:rPrChange w:id="374" w:author="Pc2" w:date="2018-06-30T12:47:00Z">
                  <w:rPr>
                    <w:rStyle w:val="Hyperlink"/>
                    <w:rFonts w:ascii="Times New Roman" w:hAnsi="Times New Roman"/>
                    <w:noProof/>
                  </w:rPr>
                </w:rPrChange>
              </w:rPr>
              <w:delText xml:space="preserve">5.1. </w:delText>
            </w:r>
            <w:r w:rsidRPr="00867E08" w:rsidDel="00867E08">
              <w:rPr>
                <w:rPrChange w:id="375" w:author="Pc2" w:date="2018-06-30T12:47:00Z">
                  <w:rPr>
                    <w:rStyle w:val="Hyperlink"/>
                    <w:noProof/>
                  </w:rPr>
                </w:rPrChange>
              </w:rPr>
              <w:delText>Performance Requirements</w:delText>
            </w:r>
            <w:r w:rsidDel="00867E08">
              <w:rPr>
                <w:noProof/>
                <w:webHidden/>
              </w:rPr>
              <w:tab/>
              <w:delText>7</w:delText>
            </w:r>
          </w:del>
        </w:p>
        <w:p w:rsidR="001E3020" w:rsidDel="00867E08" w:rsidRDefault="001E3020">
          <w:pPr>
            <w:pStyle w:val="TOC2"/>
            <w:jc w:val="both"/>
            <w:rPr>
              <w:del w:id="376" w:author="Pc2" w:date="2018-06-30T12:47:00Z"/>
              <w:rFonts w:eastAsiaTheme="minorEastAsia"/>
              <w:noProof/>
            </w:rPr>
            <w:pPrChange w:id="377" w:author="Pc2" w:date="2018-06-30T12:53:00Z">
              <w:pPr>
                <w:pStyle w:val="TOC2"/>
              </w:pPr>
            </w:pPrChange>
          </w:pPr>
          <w:del w:id="378" w:author="Pc2" w:date="2018-06-30T12:47:00Z">
            <w:r w:rsidRPr="00867E08" w:rsidDel="00867E08">
              <w:rPr>
                <w:rPrChange w:id="379" w:author="Pc2" w:date="2018-06-30T12:47:00Z">
                  <w:rPr>
                    <w:rStyle w:val="Hyperlink"/>
                    <w:noProof/>
                  </w:rPr>
                </w:rPrChange>
              </w:rPr>
              <w:delText>5.2.</w:delText>
            </w:r>
            <w:r w:rsidDel="00867E08">
              <w:rPr>
                <w:rFonts w:eastAsiaTheme="minorEastAsia"/>
                <w:noProof/>
              </w:rPr>
              <w:tab/>
            </w:r>
            <w:r w:rsidRPr="00867E08" w:rsidDel="00867E08">
              <w:rPr>
                <w:rPrChange w:id="380" w:author="Pc2" w:date="2018-06-30T12:47:00Z">
                  <w:rPr>
                    <w:rStyle w:val="Hyperlink"/>
                    <w:noProof/>
                  </w:rPr>
                </w:rPrChange>
              </w:rPr>
              <w:delText>Safety Requirements</w:delText>
            </w:r>
            <w:r w:rsidDel="00867E08">
              <w:rPr>
                <w:noProof/>
                <w:webHidden/>
              </w:rPr>
              <w:tab/>
              <w:delText>7</w:delText>
            </w:r>
          </w:del>
        </w:p>
        <w:p w:rsidR="001E3020" w:rsidDel="00867E08" w:rsidRDefault="001E3020">
          <w:pPr>
            <w:pStyle w:val="TOC2"/>
            <w:jc w:val="both"/>
            <w:rPr>
              <w:del w:id="381" w:author="Pc2" w:date="2018-06-30T12:47:00Z"/>
              <w:rFonts w:eastAsiaTheme="minorEastAsia"/>
              <w:noProof/>
            </w:rPr>
            <w:pPrChange w:id="382" w:author="Pc2" w:date="2018-06-30T12:53:00Z">
              <w:pPr>
                <w:pStyle w:val="TOC2"/>
              </w:pPr>
            </w:pPrChange>
          </w:pPr>
          <w:del w:id="383" w:author="Pc2" w:date="2018-06-30T12:47:00Z">
            <w:r w:rsidRPr="00867E08" w:rsidDel="00867E08">
              <w:rPr>
                <w:rPrChange w:id="384" w:author="Pc2" w:date="2018-06-30T12:47:00Z">
                  <w:rPr>
                    <w:rStyle w:val="Hyperlink"/>
                    <w:rFonts w:ascii="Times New Roman" w:hAnsi="Times New Roman"/>
                    <w:noProof/>
                  </w:rPr>
                </w:rPrChange>
              </w:rPr>
              <w:delText>5.3.</w:delText>
            </w:r>
            <w:r w:rsidDel="00867E08">
              <w:rPr>
                <w:rFonts w:eastAsiaTheme="minorEastAsia"/>
                <w:noProof/>
              </w:rPr>
              <w:tab/>
            </w:r>
            <w:r w:rsidRPr="00867E08" w:rsidDel="00867E08">
              <w:rPr>
                <w:rPrChange w:id="385" w:author="Pc2" w:date="2018-06-30T12:47:00Z">
                  <w:rPr>
                    <w:rStyle w:val="Hyperlink"/>
                    <w:rFonts w:ascii="Times New Roman" w:hAnsi="Times New Roman"/>
                    <w:noProof/>
                  </w:rPr>
                </w:rPrChange>
              </w:rPr>
              <w:delText>Security Requirements</w:delText>
            </w:r>
            <w:r w:rsidDel="00867E08">
              <w:rPr>
                <w:noProof/>
                <w:webHidden/>
              </w:rPr>
              <w:tab/>
              <w:delText>7</w:delText>
            </w:r>
          </w:del>
        </w:p>
        <w:p w:rsidR="001E3020" w:rsidDel="00867E08" w:rsidRDefault="001E3020">
          <w:pPr>
            <w:pStyle w:val="TOC2"/>
            <w:jc w:val="both"/>
            <w:rPr>
              <w:del w:id="386" w:author="Pc2" w:date="2018-06-30T12:47:00Z"/>
              <w:rFonts w:eastAsiaTheme="minorEastAsia"/>
              <w:noProof/>
            </w:rPr>
            <w:pPrChange w:id="387" w:author="Pc2" w:date="2018-06-30T12:53:00Z">
              <w:pPr>
                <w:pStyle w:val="TOC2"/>
              </w:pPr>
            </w:pPrChange>
          </w:pPr>
          <w:del w:id="388" w:author="Pc2" w:date="2018-06-30T12:47:00Z">
            <w:r w:rsidRPr="00867E08" w:rsidDel="00867E08">
              <w:rPr>
                <w:rPrChange w:id="389" w:author="Pc2" w:date="2018-06-30T12:47:00Z">
                  <w:rPr>
                    <w:rStyle w:val="Hyperlink"/>
                    <w:rFonts w:ascii="Times New Roman" w:hAnsi="Times New Roman"/>
                    <w:noProof/>
                  </w:rPr>
                </w:rPrChange>
              </w:rPr>
              <w:delText>5.4.</w:delText>
            </w:r>
            <w:r w:rsidDel="00867E08">
              <w:rPr>
                <w:rFonts w:eastAsiaTheme="minorEastAsia"/>
                <w:noProof/>
              </w:rPr>
              <w:tab/>
            </w:r>
            <w:r w:rsidRPr="00867E08" w:rsidDel="00867E08">
              <w:rPr>
                <w:rPrChange w:id="390" w:author="Pc2" w:date="2018-06-30T12:47:00Z">
                  <w:rPr>
                    <w:rStyle w:val="Hyperlink"/>
                    <w:rFonts w:ascii="Times New Roman" w:hAnsi="Times New Roman"/>
                    <w:noProof/>
                  </w:rPr>
                </w:rPrChange>
              </w:rPr>
              <w:delText>Software Quality Attributes</w:delText>
            </w:r>
            <w:r w:rsidDel="00867E08">
              <w:rPr>
                <w:noProof/>
                <w:webHidden/>
              </w:rPr>
              <w:tab/>
              <w:delText>8</w:delText>
            </w:r>
          </w:del>
        </w:p>
        <w:p w:rsidR="001E3020" w:rsidDel="00867E08" w:rsidRDefault="001E3020">
          <w:pPr>
            <w:pStyle w:val="TOC3"/>
            <w:spacing w:after="0"/>
            <w:jc w:val="both"/>
            <w:rPr>
              <w:del w:id="391" w:author="Pc2" w:date="2018-06-30T12:47:00Z"/>
              <w:rFonts w:eastAsiaTheme="minorEastAsia"/>
              <w:noProof/>
            </w:rPr>
            <w:pPrChange w:id="392" w:author="Pc2" w:date="2018-06-30T12:53:00Z">
              <w:pPr>
                <w:pStyle w:val="TOC3"/>
              </w:pPr>
            </w:pPrChange>
          </w:pPr>
          <w:del w:id="393" w:author="Pc2" w:date="2018-06-30T12:47:00Z">
            <w:r w:rsidRPr="00867E08" w:rsidDel="00867E08">
              <w:rPr>
                <w:rPrChange w:id="394" w:author="Pc2" w:date="2018-06-30T12:47:00Z">
                  <w:rPr>
                    <w:rStyle w:val="Hyperlink"/>
                    <w:noProof/>
                  </w:rPr>
                </w:rPrChange>
              </w:rPr>
              <w:delText>5.4.1 Availabilit</w:delText>
            </w:r>
            <w:r w:rsidDel="00867E08">
              <w:rPr>
                <w:noProof/>
                <w:webHidden/>
              </w:rPr>
              <w:tab/>
              <w:delText>8</w:delText>
            </w:r>
          </w:del>
        </w:p>
        <w:p w:rsidR="001E3020" w:rsidDel="00867E08" w:rsidRDefault="001E3020">
          <w:pPr>
            <w:pStyle w:val="TOC3"/>
            <w:spacing w:after="0"/>
            <w:jc w:val="both"/>
            <w:rPr>
              <w:del w:id="395" w:author="Pc2" w:date="2018-06-30T12:47:00Z"/>
              <w:rFonts w:eastAsiaTheme="minorEastAsia"/>
              <w:noProof/>
            </w:rPr>
            <w:pPrChange w:id="396" w:author="Pc2" w:date="2018-06-30T12:53:00Z">
              <w:pPr>
                <w:pStyle w:val="TOC3"/>
              </w:pPr>
            </w:pPrChange>
          </w:pPr>
          <w:del w:id="397" w:author="Pc2" w:date="2018-06-30T12:47:00Z">
            <w:r w:rsidRPr="00867E08" w:rsidDel="00867E08">
              <w:rPr>
                <w:rPrChange w:id="398" w:author="Pc2" w:date="2018-06-30T12:47:00Z">
                  <w:rPr>
                    <w:rStyle w:val="Hyperlink"/>
                    <w:noProof/>
                  </w:rPr>
                </w:rPrChange>
              </w:rPr>
              <w:delText>5.4.2 Correctness:</w:delText>
            </w:r>
            <w:r w:rsidDel="00867E08">
              <w:rPr>
                <w:noProof/>
                <w:webHidden/>
              </w:rPr>
              <w:tab/>
              <w:delText>8</w:delText>
            </w:r>
          </w:del>
        </w:p>
        <w:p w:rsidR="001E3020" w:rsidDel="00867E08" w:rsidRDefault="001E3020">
          <w:pPr>
            <w:pStyle w:val="TOC3"/>
            <w:spacing w:after="0"/>
            <w:jc w:val="both"/>
            <w:rPr>
              <w:del w:id="399" w:author="Pc2" w:date="2018-06-30T12:47:00Z"/>
              <w:rFonts w:eastAsiaTheme="minorEastAsia"/>
              <w:noProof/>
            </w:rPr>
            <w:pPrChange w:id="400" w:author="Pc2" w:date="2018-06-30T12:53:00Z">
              <w:pPr>
                <w:pStyle w:val="TOC3"/>
              </w:pPr>
            </w:pPrChange>
          </w:pPr>
          <w:del w:id="401" w:author="Pc2" w:date="2018-06-30T12:47:00Z">
            <w:r w:rsidRPr="00867E08" w:rsidDel="00867E08">
              <w:rPr>
                <w:rPrChange w:id="402" w:author="Pc2" w:date="2018-06-30T12:47:00Z">
                  <w:rPr>
                    <w:rStyle w:val="Hyperlink"/>
                    <w:noProof/>
                  </w:rPr>
                </w:rPrChange>
              </w:rPr>
              <w:delText>5.4.3 Maintainability</w:delText>
            </w:r>
            <w:r w:rsidDel="00867E08">
              <w:rPr>
                <w:noProof/>
                <w:webHidden/>
              </w:rPr>
              <w:tab/>
              <w:delText>8</w:delText>
            </w:r>
          </w:del>
        </w:p>
        <w:p w:rsidR="001E3020" w:rsidDel="00867E08" w:rsidRDefault="001E3020">
          <w:pPr>
            <w:pStyle w:val="TOC3"/>
            <w:spacing w:after="0"/>
            <w:jc w:val="both"/>
            <w:rPr>
              <w:del w:id="403" w:author="Pc2" w:date="2018-06-30T12:47:00Z"/>
              <w:rFonts w:eastAsiaTheme="minorEastAsia"/>
              <w:noProof/>
            </w:rPr>
            <w:pPrChange w:id="404" w:author="Pc2" w:date="2018-06-30T12:53:00Z">
              <w:pPr>
                <w:pStyle w:val="TOC3"/>
              </w:pPr>
            </w:pPrChange>
          </w:pPr>
          <w:del w:id="405" w:author="Pc2" w:date="2018-06-30T12:47:00Z">
            <w:r w:rsidRPr="00867E08" w:rsidDel="00867E08">
              <w:rPr>
                <w:rPrChange w:id="406" w:author="Pc2" w:date="2018-06-30T12:47:00Z">
                  <w:rPr>
                    <w:rStyle w:val="Hyperlink"/>
                    <w:noProof/>
                  </w:rPr>
                </w:rPrChange>
              </w:rPr>
              <w:delText>5.4.4 Usability:</w:delText>
            </w:r>
            <w:r w:rsidDel="00867E08">
              <w:rPr>
                <w:noProof/>
                <w:webHidden/>
              </w:rPr>
              <w:tab/>
              <w:delText>8</w:delText>
            </w:r>
          </w:del>
        </w:p>
        <w:p w:rsidR="001E3020" w:rsidDel="00867E08" w:rsidRDefault="001E3020">
          <w:pPr>
            <w:pStyle w:val="TOC2"/>
            <w:jc w:val="both"/>
            <w:rPr>
              <w:del w:id="407" w:author="Pc2" w:date="2018-06-30T12:47:00Z"/>
              <w:rFonts w:eastAsiaTheme="minorEastAsia"/>
              <w:noProof/>
            </w:rPr>
            <w:pPrChange w:id="408" w:author="Pc2" w:date="2018-06-30T12:53:00Z">
              <w:pPr>
                <w:pStyle w:val="TOC2"/>
              </w:pPr>
            </w:pPrChange>
          </w:pPr>
          <w:del w:id="409" w:author="Pc2" w:date="2018-06-30T12:47:00Z">
            <w:r w:rsidRPr="00867E08" w:rsidDel="00867E08">
              <w:rPr>
                <w:rPrChange w:id="410" w:author="Pc2" w:date="2018-06-30T12:47:00Z">
                  <w:rPr>
                    <w:rStyle w:val="Hyperlink"/>
                    <w:rFonts w:ascii="Times New Roman" w:hAnsi="Times New Roman"/>
                    <w:noProof/>
                  </w:rPr>
                </w:rPrChange>
              </w:rPr>
              <w:delText>5.5.</w:delText>
            </w:r>
            <w:r w:rsidDel="00867E08">
              <w:rPr>
                <w:rFonts w:eastAsiaTheme="minorEastAsia"/>
                <w:noProof/>
              </w:rPr>
              <w:tab/>
            </w:r>
            <w:r w:rsidRPr="00867E08" w:rsidDel="00867E08">
              <w:rPr>
                <w:rPrChange w:id="411" w:author="Pc2" w:date="2018-06-30T12:47:00Z">
                  <w:rPr>
                    <w:rStyle w:val="Hyperlink"/>
                    <w:rFonts w:ascii="Times New Roman" w:hAnsi="Times New Roman"/>
                    <w:noProof/>
                  </w:rPr>
                </w:rPrChange>
              </w:rPr>
              <w:delText>Business Rules</w:delText>
            </w:r>
            <w:r w:rsidDel="00867E08">
              <w:rPr>
                <w:noProof/>
                <w:webHidden/>
              </w:rPr>
              <w:tab/>
              <w:delText>8</w:delText>
            </w:r>
          </w:del>
        </w:p>
        <w:p w:rsidR="001E3020" w:rsidDel="00867E08" w:rsidRDefault="001E3020">
          <w:pPr>
            <w:pStyle w:val="TOC1"/>
            <w:spacing w:after="0"/>
            <w:jc w:val="both"/>
            <w:rPr>
              <w:del w:id="412" w:author="Pc2" w:date="2018-06-30T12:47:00Z"/>
              <w:rFonts w:eastAsiaTheme="minorEastAsia"/>
              <w:noProof/>
            </w:rPr>
            <w:pPrChange w:id="413" w:author="Pc2" w:date="2018-06-30T12:53:00Z">
              <w:pPr>
                <w:pStyle w:val="TOC1"/>
              </w:pPr>
            </w:pPrChange>
          </w:pPr>
          <w:del w:id="414" w:author="Pc2" w:date="2018-06-30T12:47:00Z">
            <w:r w:rsidRPr="00867E08" w:rsidDel="00867E08">
              <w:rPr>
                <w:rPrChange w:id="415" w:author="Pc2" w:date="2018-06-30T12:47:00Z">
                  <w:rPr>
                    <w:rStyle w:val="Hyperlink"/>
                    <w:noProof/>
                  </w:rPr>
                </w:rPrChange>
              </w:rPr>
              <w:delText>6.</w:delText>
            </w:r>
            <w:r w:rsidDel="00867E08">
              <w:rPr>
                <w:rFonts w:eastAsiaTheme="minorEastAsia"/>
                <w:noProof/>
              </w:rPr>
              <w:tab/>
            </w:r>
            <w:r w:rsidRPr="00867E08" w:rsidDel="00867E08">
              <w:rPr>
                <w:rPrChange w:id="416" w:author="Pc2" w:date="2018-06-30T12:47:00Z">
                  <w:rPr>
                    <w:rStyle w:val="Hyperlink"/>
                    <w:noProof/>
                  </w:rPr>
                </w:rPrChange>
              </w:rPr>
              <w:delText>Other Requirements</w:delText>
            </w:r>
            <w:r w:rsidDel="00867E08">
              <w:rPr>
                <w:noProof/>
                <w:webHidden/>
              </w:rPr>
              <w:tab/>
              <w:delText>8</w:delText>
            </w:r>
          </w:del>
        </w:p>
        <w:p w:rsidR="001E3020" w:rsidDel="00867E08" w:rsidRDefault="001E3020">
          <w:pPr>
            <w:pStyle w:val="TOC3"/>
            <w:spacing w:after="0"/>
            <w:jc w:val="both"/>
            <w:rPr>
              <w:del w:id="417" w:author="Pc2" w:date="2018-06-30T12:47:00Z"/>
              <w:rFonts w:eastAsiaTheme="minorEastAsia"/>
              <w:noProof/>
            </w:rPr>
            <w:pPrChange w:id="418" w:author="Pc2" w:date="2018-06-30T12:53:00Z">
              <w:pPr>
                <w:pStyle w:val="TOC3"/>
              </w:pPr>
            </w:pPrChange>
          </w:pPr>
          <w:del w:id="419" w:author="Pc2" w:date="2018-06-30T12:47:00Z">
            <w:r w:rsidRPr="00867E08" w:rsidDel="00867E08">
              <w:rPr>
                <w:rPrChange w:id="420" w:author="Pc2" w:date="2018-06-30T12:47:00Z">
                  <w:rPr>
                    <w:rStyle w:val="Hyperlink"/>
                    <w:rFonts w:ascii="Times New Roman" w:hAnsi="Times New Roman"/>
                    <w:bCs/>
                    <w:noProof/>
                  </w:rPr>
                </w:rPrChange>
              </w:rPr>
              <w:delText>i)</w:delText>
            </w:r>
            <w:r w:rsidDel="00867E08">
              <w:rPr>
                <w:rFonts w:eastAsiaTheme="minorEastAsia"/>
                <w:noProof/>
              </w:rPr>
              <w:tab/>
            </w:r>
            <w:r w:rsidRPr="00867E08" w:rsidDel="00867E08">
              <w:rPr>
                <w:rPrChange w:id="421" w:author="Pc2" w:date="2018-06-30T12:47:00Z">
                  <w:rPr>
                    <w:rStyle w:val="Hyperlink"/>
                    <w:rFonts w:ascii="Times New Roman" w:hAnsi="Times New Roman"/>
                    <w:bCs/>
                    <w:noProof/>
                  </w:rPr>
                </w:rPrChange>
              </w:rPr>
              <w:delText>Analysis Requirement</w:delText>
            </w:r>
            <w:r w:rsidDel="00867E08">
              <w:rPr>
                <w:noProof/>
                <w:webHidden/>
              </w:rPr>
              <w:tab/>
              <w:delText>8</w:delText>
            </w:r>
          </w:del>
        </w:p>
        <w:p w:rsidR="001E3020" w:rsidDel="00867E08" w:rsidRDefault="001E3020">
          <w:pPr>
            <w:pStyle w:val="TOC3"/>
            <w:spacing w:after="0"/>
            <w:jc w:val="both"/>
            <w:rPr>
              <w:del w:id="422" w:author="Pc2" w:date="2018-06-30T12:47:00Z"/>
              <w:rFonts w:eastAsiaTheme="minorEastAsia"/>
              <w:noProof/>
            </w:rPr>
            <w:pPrChange w:id="423" w:author="Pc2" w:date="2018-06-30T12:53:00Z">
              <w:pPr>
                <w:pStyle w:val="TOC3"/>
              </w:pPr>
            </w:pPrChange>
          </w:pPr>
          <w:del w:id="424" w:author="Pc2" w:date="2018-06-30T12:47:00Z">
            <w:r w:rsidRPr="00867E08" w:rsidDel="00867E08">
              <w:rPr>
                <w:rPrChange w:id="425" w:author="Pc2" w:date="2018-06-30T12:47:00Z">
                  <w:rPr>
                    <w:rStyle w:val="Hyperlink"/>
                    <w:rFonts w:ascii="Times New Roman" w:hAnsi="Times New Roman"/>
                    <w:noProof/>
                  </w:rPr>
                </w:rPrChange>
              </w:rPr>
              <w:delText>ii)</w:delText>
            </w:r>
            <w:r w:rsidDel="00867E08">
              <w:rPr>
                <w:rFonts w:eastAsiaTheme="minorEastAsia"/>
                <w:noProof/>
              </w:rPr>
              <w:tab/>
            </w:r>
            <w:r w:rsidRPr="00867E08" w:rsidDel="00867E08">
              <w:rPr>
                <w:rPrChange w:id="426" w:author="Pc2" w:date="2018-06-30T12:47:00Z">
                  <w:rPr>
                    <w:rStyle w:val="Hyperlink"/>
                    <w:rFonts w:ascii="Times New Roman" w:hAnsi="Times New Roman"/>
                    <w:noProof/>
                  </w:rPr>
                </w:rPrChange>
              </w:rPr>
              <w:delText>Reliability Requirements</w:delText>
            </w:r>
            <w:r w:rsidDel="00867E08">
              <w:rPr>
                <w:noProof/>
                <w:webHidden/>
              </w:rPr>
              <w:tab/>
              <w:delText>9</w:delText>
            </w:r>
          </w:del>
        </w:p>
        <w:p w:rsidR="00F629DE" w:rsidDel="00BA03F6" w:rsidRDefault="00F629DE">
          <w:pPr>
            <w:spacing w:after="0" w:line="240" w:lineRule="auto"/>
            <w:jc w:val="both"/>
            <w:rPr>
              <w:del w:id="427" w:author="Pc2" w:date="2018-06-30T12:45:00Z"/>
            </w:rPr>
            <w:pPrChange w:id="428" w:author="Pc2" w:date="2018-06-30T12:53:00Z">
              <w:pPr>
                <w:spacing w:line="240" w:lineRule="auto"/>
              </w:pPr>
            </w:pPrChange>
          </w:pPr>
          <w:r>
            <w:rPr>
              <w:b/>
              <w:bCs/>
              <w:noProof/>
            </w:rPr>
            <w:fldChar w:fldCharType="end"/>
          </w:r>
        </w:p>
      </w:sdtContent>
    </w:sdt>
    <w:p w:rsidR="009D7547" w:rsidDel="00BA03F6" w:rsidRDefault="009D7547">
      <w:pPr>
        <w:spacing w:after="0"/>
        <w:ind w:left="360"/>
        <w:jc w:val="both"/>
        <w:rPr>
          <w:del w:id="429" w:author="Pc2" w:date="2018-06-30T12:45:00Z"/>
          <w:rFonts w:ascii="Times New Roman" w:hAnsi="Times New Roman" w:cs="Times New Roman"/>
          <w:b/>
          <w:sz w:val="28"/>
          <w:szCs w:val="28"/>
        </w:rPr>
        <w:pPrChange w:id="430" w:author="Pc2" w:date="2018-06-30T12:53:00Z">
          <w:pPr>
            <w:ind w:left="360"/>
          </w:pPr>
        </w:pPrChange>
      </w:pPr>
    </w:p>
    <w:p w:rsidR="009D7547" w:rsidDel="00BA03F6" w:rsidRDefault="009D7547">
      <w:pPr>
        <w:spacing w:after="0"/>
        <w:ind w:left="360"/>
        <w:jc w:val="both"/>
        <w:rPr>
          <w:del w:id="431" w:author="Pc2" w:date="2018-06-30T12:45:00Z"/>
          <w:rFonts w:ascii="Times New Roman" w:hAnsi="Times New Roman" w:cs="Times New Roman"/>
          <w:b/>
          <w:sz w:val="28"/>
          <w:szCs w:val="28"/>
        </w:rPr>
        <w:pPrChange w:id="432" w:author="Pc2" w:date="2018-06-30T12:53:00Z">
          <w:pPr>
            <w:ind w:left="360"/>
          </w:pPr>
        </w:pPrChange>
      </w:pPr>
    </w:p>
    <w:p w:rsidR="009D7547" w:rsidDel="00BA03F6" w:rsidRDefault="009D7547">
      <w:pPr>
        <w:spacing w:after="0"/>
        <w:ind w:left="360"/>
        <w:jc w:val="both"/>
        <w:rPr>
          <w:del w:id="433" w:author="Pc2" w:date="2018-06-30T12:45:00Z"/>
          <w:rFonts w:ascii="Times New Roman" w:hAnsi="Times New Roman" w:cs="Times New Roman"/>
          <w:b/>
          <w:sz w:val="28"/>
          <w:szCs w:val="28"/>
        </w:rPr>
        <w:pPrChange w:id="434" w:author="Pc2" w:date="2018-06-30T12:53:00Z">
          <w:pPr>
            <w:ind w:left="360"/>
          </w:pPr>
        </w:pPrChange>
      </w:pPr>
    </w:p>
    <w:p w:rsidR="009D7547" w:rsidDel="00BA03F6" w:rsidRDefault="009D7547">
      <w:pPr>
        <w:spacing w:after="0"/>
        <w:ind w:left="360"/>
        <w:jc w:val="both"/>
        <w:rPr>
          <w:del w:id="435" w:author="Pc2" w:date="2018-06-30T12:45:00Z"/>
          <w:rFonts w:ascii="Times New Roman" w:hAnsi="Times New Roman" w:cs="Times New Roman"/>
          <w:b/>
          <w:sz w:val="28"/>
          <w:szCs w:val="28"/>
        </w:rPr>
        <w:pPrChange w:id="436" w:author="Pc2" w:date="2018-06-30T12:53:00Z">
          <w:pPr>
            <w:ind w:left="360"/>
          </w:pPr>
        </w:pPrChange>
      </w:pPr>
    </w:p>
    <w:p w:rsidR="009D7547" w:rsidDel="00BA03F6" w:rsidRDefault="009D7547">
      <w:pPr>
        <w:spacing w:after="0"/>
        <w:ind w:left="360"/>
        <w:jc w:val="both"/>
        <w:rPr>
          <w:del w:id="437" w:author="Pc2" w:date="2018-06-30T12:45:00Z"/>
          <w:rFonts w:ascii="Times New Roman" w:hAnsi="Times New Roman" w:cs="Times New Roman"/>
          <w:b/>
          <w:sz w:val="28"/>
          <w:szCs w:val="28"/>
        </w:rPr>
        <w:pPrChange w:id="438" w:author="Pc2" w:date="2018-06-30T12:53:00Z">
          <w:pPr>
            <w:ind w:left="360"/>
          </w:pPr>
        </w:pPrChange>
      </w:pPr>
    </w:p>
    <w:p w:rsidR="009D7547" w:rsidDel="00BA03F6" w:rsidRDefault="009D7547">
      <w:pPr>
        <w:spacing w:after="0"/>
        <w:ind w:left="360"/>
        <w:jc w:val="both"/>
        <w:rPr>
          <w:del w:id="439" w:author="Pc2" w:date="2018-06-30T12:45:00Z"/>
          <w:rFonts w:ascii="Times New Roman" w:hAnsi="Times New Roman" w:cs="Times New Roman"/>
          <w:b/>
          <w:sz w:val="28"/>
          <w:szCs w:val="28"/>
        </w:rPr>
        <w:pPrChange w:id="440" w:author="Pc2" w:date="2018-06-30T12:53:00Z">
          <w:pPr>
            <w:ind w:left="360"/>
          </w:pPr>
        </w:pPrChange>
      </w:pPr>
    </w:p>
    <w:p w:rsidR="009D7547" w:rsidDel="00BA03F6" w:rsidRDefault="009D7547">
      <w:pPr>
        <w:spacing w:after="0"/>
        <w:ind w:left="360"/>
        <w:jc w:val="both"/>
        <w:rPr>
          <w:del w:id="441" w:author="Pc2" w:date="2018-06-30T12:45:00Z"/>
          <w:rFonts w:ascii="Times New Roman" w:hAnsi="Times New Roman" w:cs="Times New Roman"/>
          <w:b/>
          <w:sz w:val="28"/>
          <w:szCs w:val="28"/>
        </w:rPr>
        <w:pPrChange w:id="442" w:author="Pc2" w:date="2018-06-30T12:53:00Z">
          <w:pPr>
            <w:ind w:left="360"/>
          </w:pPr>
        </w:pPrChange>
      </w:pPr>
    </w:p>
    <w:p w:rsidR="009D7547" w:rsidDel="009C2951" w:rsidRDefault="009D7547">
      <w:pPr>
        <w:spacing w:after="0"/>
        <w:ind w:left="360"/>
        <w:contextualSpacing/>
        <w:jc w:val="both"/>
        <w:rPr>
          <w:del w:id="443" w:author="Pc2" w:date="2018-06-30T12:43:00Z"/>
          <w:rFonts w:ascii="Times New Roman" w:hAnsi="Times New Roman" w:cs="Times New Roman"/>
          <w:b/>
          <w:sz w:val="28"/>
          <w:szCs w:val="28"/>
        </w:rPr>
        <w:pPrChange w:id="444" w:author="Pc2" w:date="2018-06-30T12:53:00Z">
          <w:pPr>
            <w:ind w:left="360"/>
          </w:pPr>
        </w:pPrChange>
      </w:pPr>
    </w:p>
    <w:p w:rsidR="009D7547" w:rsidDel="009C2951" w:rsidRDefault="009D7547">
      <w:pPr>
        <w:spacing w:after="0"/>
        <w:ind w:left="360"/>
        <w:contextualSpacing/>
        <w:jc w:val="both"/>
        <w:rPr>
          <w:del w:id="445" w:author="Pc2" w:date="2018-06-30T12:43:00Z"/>
          <w:rFonts w:ascii="Times New Roman" w:hAnsi="Times New Roman" w:cs="Times New Roman"/>
          <w:b/>
          <w:sz w:val="28"/>
          <w:szCs w:val="28"/>
        </w:rPr>
        <w:pPrChange w:id="446" w:author="Pc2" w:date="2018-06-30T12:53:00Z">
          <w:pPr>
            <w:ind w:left="360"/>
          </w:pPr>
        </w:pPrChange>
      </w:pPr>
    </w:p>
    <w:p w:rsidR="00912679" w:rsidDel="009C2951" w:rsidRDefault="00912679">
      <w:pPr>
        <w:spacing w:after="0"/>
        <w:ind w:left="360"/>
        <w:contextualSpacing/>
        <w:jc w:val="both"/>
        <w:rPr>
          <w:del w:id="447" w:author="Pc2" w:date="2018-06-30T12:43:00Z"/>
          <w:rFonts w:ascii="Times New Roman" w:hAnsi="Times New Roman" w:cs="Times New Roman"/>
          <w:b/>
          <w:sz w:val="28"/>
          <w:szCs w:val="28"/>
        </w:rPr>
        <w:pPrChange w:id="448" w:author="Pc2" w:date="2018-06-30T12:53:00Z">
          <w:pPr>
            <w:ind w:left="360"/>
          </w:pPr>
        </w:pPrChange>
      </w:pPr>
    </w:p>
    <w:p w:rsidR="009D7547" w:rsidDel="009C2951" w:rsidRDefault="009D7547">
      <w:pPr>
        <w:spacing w:after="0"/>
        <w:contextualSpacing/>
        <w:jc w:val="both"/>
        <w:rPr>
          <w:del w:id="449" w:author="Pc2" w:date="2018-06-30T12:43:00Z"/>
          <w:rFonts w:ascii="Times New Roman" w:hAnsi="Times New Roman" w:cs="Times New Roman"/>
          <w:b/>
          <w:sz w:val="28"/>
          <w:szCs w:val="28"/>
        </w:rPr>
        <w:pPrChange w:id="450" w:author="Pc2" w:date="2018-06-30T12:53:00Z">
          <w:pPr/>
        </w:pPrChange>
      </w:pPr>
    </w:p>
    <w:p w:rsidR="00167C71" w:rsidDel="009C2951" w:rsidRDefault="00167C71">
      <w:pPr>
        <w:spacing w:after="0"/>
        <w:contextualSpacing/>
        <w:jc w:val="both"/>
        <w:rPr>
          <w:del w:id="451" w:author="Pc2" w:date="2018-06-30T12:43:00Z"/>
          <w:rFonts w:ascii="Times New Roman" w:hAnsi="Times New Roman" w:cs="Times New Roman"/>
          <w:b/>
          <w:sz w:val="28"/>
          <w:szCs w:val="28"/>
        </w:rPr>
        <w:pPrChange w:id="452" w:author="Pc2" w:date="2018-06-30T12:53:00Z">
          <w:pPr/>
        </w:pPrChange>
      </w:pPr>
    </w:p>
    <w:p w:rsidR="00167C71" w:rsidDel="009C2951" w:rsidRDefault="00167C71">
      <w:pPr>
        <w:spacing w:after="0"/>
        <w:contextualSpacing/>
        <w:jc w:val="both"/>
        <w:rPr>
          <w:del w:id="453" w:author="Pc2" w:date="2018-06-30T12:43:00Z"/>
          <w:rFonts w:ascii="Times New Roman" w:hAnsi="Times New Roman" w:cs="Times New Roman"/>
          <w:b/>
          <w:sz w:val="28"/>
          <w:szCs w:val="28"/>
        </w:rPr>
        <w:pPrChange w:id="454" w:author="Pc2" w:date="2018-06-30T12:53:00Z">
          <w:pPr/>
        </w:pPrChange>
      </w:pPr>
    </w:p>
    <w:p w:rsidR="00167C71" w:rsidDel="00BA03F6" w:rsidRDefault="00167C71">
      <w:pPr>
        <w:spacing w:after="0"/>
        <w:contextualSpacing/>
        <w:jc w:val="both"/>
        <w:rPr>
          <w:del w:id="455" w:author="Pc2" w:date="2018-06-30T12:45:00Z"/>
          <w:rFonts w:ascii="Times New Roman" w:hAnsi="Times New Roman" w:cs="Times New Roman"/>
          <w:b/>
          <w:sz w:val="28"/>
          <w:szCs w:val="28"/>
        </w:rPr>
        <w:pPrChange w:id="456" w:author="Pc2" w:date="2018-06-30T12:53:00Z">
          <w:pPr/>
        </w:pPrChange>
      </w:pPr>
    </w:p>
    <w:p w:rsidR="00167C71" w:rsidRDefault="00167C71">
      <w:pPr>
        <w:spacing w:after="0" w:line="240" w:lineRule="auto"/>
        <w:jc w:val="both"/>
        <w:rPr>
          <w:rFonts w:ascii="Times New Roman" w:hAnsi="Times New Roman" w:cs="Times New Roman"/>
          <w:b/>
          <w:sz w:val="28"/>
          <w:szCs w:val="28"/>
        </w:rPr>
        <w:pPrChange w:id="457" w:author="Pc2" w:date="2018-06-30T12:53:00Z">
          <w:pPr/>
        </w:pPrChange>
      </w:pPr>
    </w:p>
    <w:p w:rsidR="000010C4" w:rsidRPr="00AB7317" w:rsidRDefault="000010C4">
      <w:pPr>
        <w:pStyle w:val="Heading1"/>
        <w:spacing w:before="0" w:after="0" w:line="360" w:lineRule="auto"/>
        <w:jc w:val="both"/>
        <w:pPrChange w:id="458" w:author="Pc2" w:date="2018-06-30T12:54:00Z">
          <w:pPr>
            <w:pStyle w:val="Heading1"/>
          </w:pPr>
        </w:pPrChange>
      </w:pPr>
      <w:bookmarkStart w:id="459" w:name="_Toc518127560"/>
      <w:r w:rsidRPr="00AB7317">
        <w:t>Introduction</w:t>
      </w:r>
      <w:bookmarkEnd w:id="459"/>
    </w:p>
    <w:p w:rsidR="000010C4" w:rsidRPr="001A60BF" w:rsidRDefault="000010C4">
      <w:pPr>
        <w:pStyle w:val="Heading2"/>
        <w:spacing w:before="0" w:after="0" w:line="360" w:lineRule="auto"/>
        <w:jc w:val="both"/>
        <w:pPrChange w:id="460" w:author="Pc2" w:date="2018-06-30T12:54:00Z">
          <w:pPr>
            <w:pStyle w:val="Heading2"/>
          </w:pPr>
        </w:pPrChange>
      </w:pPr>
      <w:bookmarkStart w:id="461" w:name="_Toc518127561"/>
      <w:r w:rsidRPr="001A60BF">
        <w:t>Purpose</w:t>
      </w:r>
      <w:bookmarkEnd w:id="461"/>
    </w:p>
    <w:p w:rsidR="000010C4" w:rsidRDefault="000010C4">
      <w:pPr>
        <w:spacing w:after="0" w:line="360" w:lineRule="auto"/>
        <w:jc w:val="both"/>
        <w:rPr>
          <w:rFonts w:ascii="Times New Roman" w:hAnsi="Times New Roman" w:cs="Times New Roman"/>
          <w:sz w:val="24"/>
          <w:szCs w:val="24"/>
        </w:rPr>
        <w:pPrChange w:id="462" w:author="Pc2" w:date="2018-06-30T12:54:00Z">
          <w:pPr>
            <w:spacing w:line="360" w:lineRule="auto"/>
            <w:jc w:val="both"/>
          </w:pPr>
        </w:pPrChange>
      </w:pPr>
      <w:r w:rsidRPr="00BD0282">
        <w:rPr>
          <w:rFonts w:ascii="Times New Roman" w:hAnsi="Times New Roman" w:cs="Times New Roman"/>
          <w:sz w:val="24"/>
          <w:szCs w:val="24"/>
        </w:rPr>
        <w:t>This is a Software Requirement Specification (herein SRS) document for a data analysis on FIFA 18 datasets</w:t>
      </w:r>
      <w:r w:rsidR="000C1BF8">
        <w:rPr>
          <w:rFonts w:ascii="Times New Roman" w:hAnsi="Times New Roman" w:cs="Times New Roman"/>
          <w:sz w:val="24"/>
          <w:szCs w:val="24"/>
        </w:rPr>
        <w:t xml:space="preserve"> [1].</w:t>
      </w:r>
      <w:r w:rsidRPr="00BD0282">
        <w:rPr>
          <w:rFonts w:ascii="Times New Roman" w:hAnsi="Times New Roman" w:cs="Times New Roman"/>
          <w:sz w:val="24"/>
          <w:szCs w:val="24"/>
        </w:rPr>
        <w:t xml:space="preserve"> This is going to be the initial release. This SRS describes the whole project.</w:t>
      </w:r>
    </w:p>
    <w:p w:rsidR="0011530E" w:rsidRPr="00BD0282" w:rsidRDefault="0011530E" w:rsidP="001153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FIFA 18 is an electronic game made by EA SPORTS [2].</w:t>
      </w:r>
    </w:p>
    <w:p w:rsidR="000010C4" w:rsidRPr="001A60BF" w:rsidRDefault="000010C4">
      <w:pPr>
        <w:pStyle w:val="Heading2"/>
        <w:spacing w:before="0" w:after="0" w:line="360" w:lineRule="auto"/>
        <w:jc w:val="both"/>
        <w:pPrChange w:id="463" w:author="Pc2" w:date="2018-06-30T12:54:00Z">
          <w:pPr>
            <w:pStyle w:val="Heading2"/>
          </w:pPr>
        </w:pPrChange>
      </w:pPr>
      <w:bookmarkStart w:id="464" w:name="_Toc518127562"/>
      <w:r w:rsidRPr="001A60BF">
        <w:t>Document Conventions</w:t>
      </w:r>
      <w:bookmarkEnd w:id="464"/>
    </w:p>
    <w:p w:rsidR="000010C4" w:rsidRPr="00BD0282" w:rsidRDefault="000010C4">
      <w:pPr>
        <w:spacing w:after="0" w:line="360" w:lineRule="auto"/>
        <w:jc w:val="both"/>
        <w:rPr>
          <w:rFonts w:ascii="Times New Roman" w:hAnsi="Times New Roman" w:cs="Times New Roman"/>
          <w:sz w:val="24"/>
          <w:szCs w:val="24"/>
        </w:rPr>
        <w:pPrChange w:id="465" w:author="Pc2" w:date="2018-06-30T12:54:00Z">
          <w:pPr>
            <w:spacing w:line="360" w:lineRule="auto"/>
            <w:jc w:val="both"/>
          </w:pPr>
        </w:pPrChange>
      </w:pPr>
      <w:r w:rsidRPr="00BD0282">
        <w:rPr>
          <w:rFonts w:ascii="Times New Roman" w:hAnsi="Times New Roman" w:cs="Times New Roman"/>
          <w:sz w:val="24"/>
          <w:szCs w:val="24"/>
        </w:rPr>
        <w:t xml:space="preserve">The documentations used in this project have the Times New Roman font style with the body having font size 11 and 14 for headings. The reference format used is the IEEE format. </w:t>
      </w:r>
    </w:p>
    <w:p w:rsidR="000010C4" w:rsidRPr="001A60BF" w:rsidRDefault="000010C4">
      <w:pPr>
        <w:pStyle w:val="Heading2"/>
        <w:spacing w:before="0" w:after="0" w:line="360" w:lineRule="auto"/>
        <w:jc w:val="both"/>
        <w:pPrChange w:id="466" w:author="Pc2" w:date="2018-06-30T12:54:00Z">
          <w:pPr>
            <w:pStyle w:val="Heading2"/>
          </w:pPr>
        </w:pPrChange>
      </w:pPr>
      <w:bookmarkStart w:id="467" w:name="_Toc518127563"/>
      <w:r w:rsidRPr="001A60BF">
        <w:t>Intended Audience and Reading Suggestions</w:t>
      </w:r>
      <w:bookmarkEnd w:id="467"/>
    </w:p>
    <w:p w:rsidR="000010C4" w:rsidRPr="00BD0282" w:rsidRDefault="000010C4">
      <w:pPr>
        <w:spacing w:after="0" w:line="360" w:lineRule="auto"/>
        <w:jc w:val="both"/>
        <w:rPr>
          <w:rFonts w:ascii="Times New Roman" w:hAnsi="Times New Roman" w:cs="Times New Roman"/>
          <w:sz w:val="24"/>
          <w:szCs w:val="24"/>
        </w:rPr>
        <w:pPrChange w:id="468" w:author="Pc2" w:date="2018-06-30T12:54:00Z">
          <w:pPr>
            <w:spacing w:line="360" w:lineRule="auto"/>
            <w:jc w:val="both"/>
          </w:pPr>
        </w:pPrChange>
      </w:pPr>
      <w:r w:rsidRPr="00BD0282">
        <w:rPr>
          <w:rFonts w:ascii="Times New Roman" w:hAnsi="Times New Roman" w:cs="Times New Roman"/>
          <w:sz w:val="24"/>
          <w:szCs w:val="24"/>
        </w:rPr>
        <w:t>The document is to help us the analyst who are the project members. The document shall also be read by the project supervisor, Mr. Mbabazi Isaac and the panel to which the final presentation shall be made. The SRS has six sections, the first one being Introduction followed by Overall Description, External Interface Requirements, System Features, Other Non-functional Requirements and other requirements. The last pages have Appendix. The reader can jump straight to the area of interest with the help of the table of content.</w:t>
      </w:r>
    </w:p>
    <w:p w:rsidR="000010C4" w:rsidRPr="001A60BF" w:rsidRDefault="000010C4">
      <w:pPr>
        <w:pStyle w:val="Heading2"/>
        <w:spacing w:before="0" w:after="0" w:line="360" w:lineRule="auto"/>
        <w:jc w:val="both"/>
        <w:pPrChange w:id="469" w:author="Pc2" w:date="2018-06-30T12:54:00Z">
          <w:pPr>
            <w:pStyle w:val="Heading2"/>
          </w:pPr>
        </w:pPrChange>
      </w:pPr>
      <w:bookmarkStart w:id="470" w:name="_Toc518127564"/>
      <w:r w:rsidRPr="001A60BF">
        <w:t>Product Scope</w:t>
      </w:r>
      <w:bookmarkEnd w:id="470"/>
    </w:p>
    <w:p w:rsidR="000010C4" w:rsidRPr="00BD0282" w:rsidRDefault="000010C4">
      <w:pPr>
        <w:spacing w:after="0" w:line="360" w:lineRule="auto"/>
        <w:jc w:val="both"/>
        <w:rPr>
          <w:rFonts w:ascii="Times New Roman" w:hAnsi="Times New Roman" w:cs="Times New Roman"/>
          <w:sz w:val="24"/>
          <w:szCs w:val="24"/>
        </w:rPr>
        <w:pPrChange w:id="471" w:author="Pc2" w:date="2018-06-30T12:54:00Z">
          <w:pPr>
            <w:spacing w:line="360" w:lineRule="auto"/>
            <w:jc w:val="both"/>
          </w:pPr>
        </w:pPrChange>
      </w:pPr>
      <w:r w:rsidRPr="00BD0282">
        <w:rPr>
          <w:rFonts w:ascii="Times New Roman" w:hAnsi="Times New Roman" w:cs="Times New Roman"/>
          <w:sz w:val="24"/>
          <w:szCs w:val="24"/>
        </w:rPr>
        <w:t xml:space="preserve">The end product of this project is an in-depth analysis of FIFA 18 dataset. </w:t>
      </w:r>
    </w:p>
    <w:p w:rsidR="000010C4" w:rsidRPr="001A60BF" w:rsidDel="00D061F5" w:rsidRDefault="000010C4">
      <w:pPr>
        <w:pStyle w:val="Heading2"/>
        <w:spacing w:after="0" w:line="360" w:lineRule="auto"/>
        <w:jc w:val="both"/>
        <w:rPr>
          <w:del w:id="472" w:author="Pc2" w:date="2018-06-30T12:39:00Z"/>
        </w:rPr>
        <w:pPrChange w:id="473" w:author="Pc2" w:date="2018-06-30T12:54:00Z">
          <w:pPr>
            <w:pStyle w:val="Heading2"/>
          </w:pPr>
        </w:pPrChange>
      </w:pPr>
      <w:del w:id="474" w:author="Pc2" w:date="2018-06-30T12:39:00Z">
        <w:r w:rsidRPr="001A60BF" w:rsidDel="00D061F5">
          <w:delText>References</w:delText>
        </w:r>
      </w:del>
    </w:p>
    <w:p w:rsidR="000010C4" w:rsidRPr="001A60BF" w:rsidRDefault="000010C4">
      <w:pPr>
        <w:spacing w:after="0" w:line="360" w:lineRule="auto"/>
        <w:jc w:val="both"/>
        <w:rPr>
          <w:rFonts w:ascii="Times New Roman" w:hAnsi="Times New Roman" w:cs="Times New Roman"/>
          <w:b/>
        </w:rPr>
        <w:pPrChange w:id="475" w:author="Pc2" w:date="2018-06-30T12:54:00Z">
          <w:pPr/>
        </w:pPrChange>
      </w:pPr>
    </w:p>
    <w:p w:rsidR="000010C4" w:rsidRPr="00764A5D" w:rsidRDefault="000010C4">
      <w:pPr>
        <w:pStyle w:val="Heading1"/>
        <w:spacing w:before="0" w:after="0" w:line="360" w:lineRule="auto"/>
        <w:jc w:val="both"/>
        <w:pPrChange w:id="476" w:author="Pc2" w:date="2018-06-30T12:54:00Z">
          <w:pPr>
            <w:pStyle w:val="Heading1"/>
          </w:pPr>
        </w:pPrChange>
      </w:pPr>
      <w:bookmarkStart w:id="477" w:name="_Toc518127565"/>
      <w:r w:rsidRPr="00764A5D">
        <w:t>Overall Description</w:t>
      </w:r>
      <w:bookmarkEnd w:id="477"/>
    </w:p>
    <w:p w:rsidR="000010C4" w:rsidRPr="001A60BF" w:rsidRDefault="000010C4">
      <w:pPr>
        <w:pStyle w:val="Heading2"/>
        <w:spacing w:before="0" w:after="0" w:line="360" w:lineRule="auto"/>
        <w:jc w:val="both"/>
        <w:pPrChange w:id="478" w:author="Pc2" w:date="2018-06-30T12:54:00Z">
          <w:pPr>
            <w:pStyle w:val="Heading2"/>
          </w:pPr>
        </w:pPrChange>
      </w:pPr>
      <w:bookmarkStart w:id="479" w:name="_Toc518127566"/>
      <w:r w:rsidRPr="001A60BF">
        <w:t>Product Perspective</w:t>
      </w:r>
      <w:bookmarkEnd w:id="479"/>
    </w:p>
    <w:p w:rsidR="000010C4" w:rsidRPr="00BD0282" w:rsidRDefault="000010C4">
      <w:pPr>
        <w:spacing w:after="0" w:line="360" w:lineRule="auto"/>
        <w:jc w:val="both"/>
        <w:rPr>
          <w:rFonts w:ascii="Times New Roman" w:hAnsi="Times New Roman" w:cs="Times New Roman"/>
          <w:sz w:val="24"/>
          <w:szCs w:val="24"/>
        </w:rPr>
        <w:pPrChange w:id="480" w:author="Pc2" w:date="2018-06-30T12:54:00Z">
          <w:pPr>
            <w:spacing w:line="360" w:lineRule="auto"/>
            <w:jc w:val="both"/>
          </w:pPr>
        </w:pPrChange>
      </w:pPr>
      <w:r w:rsidRPr="00BD0282">
        <w:rPr>
          <w:rFonts w:ascii="Times New Roman" w:hAnsi="Times New Roman" w:cs="Times New Roman"/>
          <w:sz w:val="24"/>
          <w:szCs w:val="24"/>
        </w:rPr>
        <w:t>The end product of this project is a new self-contained in-depth analysis of the FIFA 18 dataset. It will be numerical figures as well as graphical descriptions.</w:t>
      </w:r>
    </w:p>
    <w:p w:rsidR="000010C4" w:rsidRPr="001A60BF" w:rsidRDefault="00A5095B">
      <w:pPr>
        <w:pStyle w:val="Heading2"/>
        <w:spacing w:before="0" w:after="0" w:line="360" w:lineRule="auto"/>
        <w:jc w:val="both"/>
        <w:pPrChange w:id="481" w:author="Pc2" w:date="2018-06-30T12:54:00Z">
          <w:pPr>
            <w:pStyle w:val="Heading2"/>
          </w:pPr>
        </w:pPrChange>
      </w:pPr>
      <w:bookmarkStart w:id="482" w:name="_Toc518127567"/>
      <w:r>
        <w:t>Product F</w:t>
      </w:r>
      <w:r w:rsidR="000010C4" w:rsidRPr="001A60BF">
        <w:t>unctions</w:t>
      </w:r>
      <w:bookmarkEnd w:id="482"/>
    </w:p>
    <w:p w:rsidR="000010C4" w:rsidRPr="00BD0282" w:rsidRDefault="000010C4">
      <w:pPr>
        <w:spacing w:after="0" w:line="360" w:lineRule="auto"/>
        <w:jc w:val="both"/>
        <w:rPr>
          <w:rFonts w:ascii="Times New Roman" w:hAnsi="Times New Roman" w:cs="Times New Roman"/>
          <w:sz w:val="24"/>
          <w:szCs w:val="24"/>
        </w:rPr>
        <w:pPrChange w:id="483" w:author="Pc2" w:date="2018-06-30T12:54:00Z">
          <w:pPr>
            <w:spacing w:line="360" w:lineRule="auto"/>
            <w:jc w:val="both"/>
          </w:pPr>
        </w:pPrChange>
      </w:pPr>
      <w:r w:rsidRPr="00BD0282">
        <w:rPr>
          <w:rFonts w:ascii="Times New Roman" w:hAnsi="Times New Roman" w:cs="Times New Roman"/>
          <w:sz w:val="24"/>
          <w:szCs w:val="24"/>
        </w:rPr>
        <w:t>Provide in depth statistical analysis of the FIFA 18 dataset.</w:t>
      </w:r>
    </w:p>
    <w:p w:rsidR="000010C4" w:rsidRPr="00BD0282" w:rsidRDefault="000010C4">
      <w:pPr>
        <w:spacing w:after="0" w:line="360" w:lineRule="auto"/>
        <w:jc w:val="both"/>
        <w:rPr>
          <w:rFonts w:ascii="Times New Roman" w:hAnsi="Times New Roman" w:cs="Times New Roman"/>
          <w:sz w:val="24"/>
          <w:szCs w:val="24"/>
        </w:rPr>
        <w:pPrChange w:id="484" w:author="Pc2" w:date="2018-06-30T12:54:00Z">
          <w:pPr>
            <w:spacing w:line="360" w:lineRule="auto"/>
            <w:jc w:val="both"/>
          </w:pPr>
        </w:pPrChange>
      </w:pPr>
      <w:r w:rsidRPr="00BD0282">
        <w:rPr>
          <w:rFonts w:ascii="Times New Roman" w:hAnsi="Times New Roman" w:cs="Times New Roman"/>
          <w:sz w:val="24"/>
          <w:szCs w:val="24"/>
        </w:rPr>
        <w:t>Provide visual analysis aid</w:t>
      </w:r>
      <w:ins w:id="485" w:author="Pc2" w:date="2018-06-30T12:57:00Z">
        <w:r w:rsidR="005F70A8">
          <w:rPr>
            <w:rFonts w:ascii="Times New Roman" w:hAnsi="Times New Roman" w:cs="Times New Roman"/>
            <w:sz w:val="24"/>
            <w:szCs w:val="24"/>
          </w:rPr>
          <w:t>.</w:t>
        </w:r>
      </w:ins>
    </w:p>
    <w:p w:rsidR="000010C4" w:rsidRPr="00BD0282" w:rsidRDefault="000010C4">
      <w:pPr>
        <w:spacing w:after="0" w:line="360" w:lineRule="auto"/>
        <w:jc w:val="both"/>
        <w:rPr>
          <w:rFonts w:ascii="Times New Roman" w:hAnsi="Times New Roman" w:cs="Times New Roman"/>
          <w:sz w:val="24"/>
          <w:szCs w:val="24"/>
        </w:rPr>
        <w:pPrChange w:id="486" w:author="Pc2" w:date="2018-06-30T12:54:00Z">
          <w:pPr>
            <w:spacing w:line="360" w:lineRule="auto"/>
            <w:jc w:val="both"/>
          </w:pPr>
        </w:pPrChange>
      </w:pPr>
      <w:r w:rsidRPr="00BD0282">
        <w:rPr>
          <w:rFonts w:ascii="Times New Roman" w:hAnsi="Times New Roman" w:cs="Times New Roman"/>
          <w:sz w:val="24"/>
          <w:szCs w:val="24"/>
        </w:rPr>
        <w:t>Help users to get insights based on the dataset</w:t>
      </w:r>
      <w:ins w:id="487" w:author="Pc2" w:date="2018-06-30T12:57:00Z">
        <w:r w:rsidR="005F70A8">
          <w:rPr>
            <w:rFonts w:ascii="Times New Roman" w:hAnsi="Times New Roman" w:cs="Times New Roman"/>
            <w:sz w:val="24"/>
            <w:szCs w:val="24"/>
          </w:rPr>
          <w:t>.</w:t>
        </w:r>
      </w:ins>
    </w:p>
    <w:p w:rsidR="000010C4" w:rsidRPr="001A60BF" w:rsidRDefault="00F94542">
      <w:pPr>
        <w:pStyle w:val="Heading2"/>
        <w:spacing w:before="0" w:after="0" w:line="360" w:lineRule="auto"/>
        <w:jc w:val="both"/>
        <w:pPrChange w:id="488" w:author="Pc2" w:date="2018-06-30T12:54:00Z">
          <w:pPr>
            <w:pStyle w:val="Heading2"/>
          </w:pPr>
        </w:pPrChange>
      </w:pPr>
      <w:r w:rsidRPr="001A60BF">
        <w:t xml:space="preserve"> </w:t>
      </w:r>
      <w:bookmarkStart w:id="489" w:name="_Toc518127568"/>
      <w:r w:rsidR="00270447">
        <w:t>User Classes and C</w:t>
      </w:r>
      <w:r w:rsidR="000010C4" w:rsidRPr="001A60BF">
        <w:t>haracteristics</w:t>
      </w:r>
      <w:bookmarkEnd w:id="489"/>
    </w:p>
    <w:p w:rsidR="000010C4" w:rsidRPr="00BD0282" w:rsidRDefault="000010C4">
      <w:pPr>
        <w:spacing w:after="0" w:line="360" w:lineRule="auto"/>
        <w:jc w:val="both"/>
        <w:rPr>
          <w:rFonts w:ascii="Times New Roman" w:hAnsi="Times New Roman" w:cs="Times New Roman"/>
          <w:sz w:val="24"/>
          <w:szCs w:val="24"/>
        </w:rPr>
        <w:pPrChange w:id="490" w:author="Pc2" w:date="2018-06-30T12:54:00Z">
          <w:pPr>
            <w:spacing w:line="360" w:lineRule="auto"/>
            <w:jc w:val="both"/>
          </w:pPr>
        </w:pPrChange>
      </w:pPr>
      <w:r w:rsidRPr="00BD0282">
        <w:rPr>
          <w:rFonts w:ascii="Times New Roman" w:hAnsi="Times New Roman" w:cs="Times New Roman"/>
          <w:sz w:val="24"/>
          <w:szCs w:val="24"/>
        </w:rPr>
        <w:t>Group 10 members. This is the group that is implementing this project</w:t>
      </w:r>
    </w:p>
    <w:p w:rsidR="000010C4" w:rsidRPr="00BD0282" w:rsidRDefault="000010C4">
      <w:pPr>
        <w:spacing w:after="0" w:line="360" w:lineRule="auto"/>
        <w:jc w:val="both"/>
        <w:rPr>
          <w:rFonts w:ascii="Times New Roman" w:hAnsi="Times New Roman" w:cs="Times New Roman"/>
          <w:sz w:val="24"/>
          <w:szCs w:val="24"/>
        </w:rPr>
        <w:pPrChange w:id="491" w:author="Pc2" w:date="2018-06-30T12:54:00Z">
          <w:pPr>
            <w:spacing w:line="360" w:lineRule="auto"/>
            <w:jc w:val="both"/>
          </w:pPr>
        </w:pPrChange>
      </w:pPr>
      <w:r w:rsidRPr="00BD0282">
        <w:rPr>
          <w:rFonts w:ascii="Times New Roman" w:hAnsi="Times New Roman" w:cs="Times New Roman"/>
          <w:sz w:val="24"/>
          <w:szCs w:val="24"/>
        </w:rPr>
        <w:lastRenderedPageBreak/>
        <w:t>Supervisors of the project</w:t>
      </w:r>
      <w:ins w:id="492" w:author="Pc2" w:date="2018-06-30T12:57:00Z">
        <w:r w:rsidR="005F70A8">
          <w:rPr>
            <w:rFonts w:ascii="Times New Roman" w:hAnsi="Times New Roman" w:cs="Times New Roman"/>
            <w:sz w:val="24"/>
            <w:szCs w:val="24"/>
          </w:rPr>
          <w:t>.</w:t>
        </w:r>
      </w:ins>
    </w:p>
    <w:p w:rsidR="000010C4" w:rsidRPr="00BD0282" w:rsidRDefault="000010C4">
      <w:pPr>
        <w:spacing w:after="0" w:line="360" w:lineRule="auto"/>
        <w:jc w:val="both"/>
        <w:rPr>
          <w:rFonts w:ascii="Times New Roman" w:hAnsi="Times New Roman" w:cs="Times New Roman"/>
          <w:sz w:val="24"/>
          <w:szCs w:val="24"/>
        </w:rPr>
        <w:pPrChange w:id="493" w:author="Pc2" w:date="2018-06-30T12:54:00Z">
          <w:pPr>
            <w:spacing w:line="360" w:lineRule="auto"/>
            <w:jc w:val="both"/>
          </w:pPr>
        </w:pPrChange>
      </w:pPr>
      <w:r w:rsidRPr="00BD0282">
        <w:rPr>
          <w:rFonts w:ascii="Times New Roman" w:hAnsi="Times New Roman" w:cs="Times New Roman"/>
          <w:sz w:val="24"/>
          <w:szCs w:val="24"/>
        </w:rPr>
        <w:t>Other users may be fellow students and other people who may be interested in the project outcome.</w:t>
      </w:r>
    </w:p>
    <w:p w:rsidR="000010C4" w:rsidRPr="001A60BF" w:rsidRDefault="000010C4">
      <w:pPr>
        <w:pStyle w:val="Heading2"/>
        <w:spacing w:before="0" w:after="0" w:line="360" w:lineRule="auto"/>
        <w:jc w:val="both"/>
        <w:pPrChange w:id="494" w:author="Pc2" w:date="2018-06-30T12:54:00Z">
          <w:pPr>
            <w:pStyle w:val="Heading2"/>
          </w:pPr>
        </w:pPrChange>
      </w:pPr>
      <w:bookmarkStart w:id="495" w:name="_Toc518127569"/>
      <w:r w:rsidRPr="001A60BF">
        <w:t>Operating Environment</w:t>
      </w:r>
      <w:bookmarkEnd w:id="495"/>
    </w:p>
    <w:p w:rsidR="000010C4" w:rsidRPr="00BD0282" w:rsidRDefault="000010C4">
      <w:pPr>
        <w:spacing w:after="0" w:line="360" w:lineRule="auto"/>
        <w:jc w:val="both"/>
        <w:rPr>
          <w:rFonts w:ascii="Times New Roman" w:hAnsi="Times New Roman" w:cs="Times New Roman"/>
          <w:sz w:val="24"/>
          <w:szCs w:val="24"/>
        </w:rPr>
        <w:pPrChange w:id="496" w:author="Pc2" w:date="2018-06-30T12:54:00Z">
          <w:pPr>
            <w:spacing w:line="360" w:lineRule="auto"/>
            <w:jc w:val="both"/>
          </w:pPr>
        </w:pPrChange>
      </w:pPr>
      <w:r w:rsidRPr="00BD0282">
        <w:rPr>
          <w:rFonts w:ascii="Times New Roman" w:hAnsi="Times New Roman" w:cs="Times New Roman"/>
          <w:sz w:val="24"/>
          <w:szCs w:val="24"/>
        </w:rPr>
        <w:t>The analysis shall be conducted using R Studio, a software for data analysis. It shall be on Windows 10 though it can work on any Operating System. It doesn’t have any unique hardware requirements as long as the computer has enough memory and storage space for the analysis products.</w:t>
      </w:r>
    </w:p>
    <w:p w:rsidR="000010C4" w:rsidRPr="001A60BF" w:rsidRDefault="00F94542">
      <w:pPr>
        <w:pStyle w:val="Heading2"/>
        <w:spacing w:before="0" w:after="0" w:line="360" w:lineRule="auto"/>
        <w:jc w:val="both"/>
        <w:pPrChange w:id="497" w:author="Pc2" w:date="2018-06-30T12:54:00Z">
          <w:pPr>
            <w:pStyle w:val="Heading2"/>
          </w:pPr>
        </w:pPrChange>
      </w:pPr>
      <w:r w:rsidRPr="001A60BF">
        <w:t xml:space="preserve"> </w:t>
      </w:r>
      <w:bookmarkStart w:id="498" w:name="_Toc518127570"/>
      <w:r w:rsidR="000010C4" w:rsidRPr="001A60BF">
        <w:t>Design and Implementation Constraints</w:t>
      </w:r>
      <w:bookmarkEnd w:id="498"/>
    </w:p>
    <w:p w:rsidR="000010C4" w:rsidRDefault="000010C4">
      <w:pPr>
        <w:spacing w:after="0" w:line="360" w:lineRule="auto"/>
        <w:jc w:val="both"/>
        <w:rPr>
          <w:rFonts w:ascii="Times New Roman" w:hAnsi="Times New Roman" w:cs="Times New Roman"/>
          <w:sz w:val="24"/>
          <w:szCs w:val="24"/>
        </w:rPr>
        <w:pPrChange w:id="499" w:author="Pc2" w:date="2018-06-30T12:54:00Z">
          <w:pPr>
            <w:spacing w:line="360" w:lineRule="auto"/>
            <w:jc w:val="both"/>
          </w:pPr>
        </w:pPrChange>
      </w:pPr>
      <w:r w:rsidRPr="00BD0282">
        <w:rPr>
          <w:rFonts w:ascii="Times New Roman" w:hAnsi="Times New Roman" w:cs="Times New Roman"/>
          <w:sz w:val="24"/>
          <w:szCs w:val="24"/>
        </w:rPr>
        <w:t>Limited time due to parallel documentation and implementation</w:t>
      </w:r>
      <w:r w:rsidR="00F3341F">
        <w:rPr>
          <w:rFonts w:ascii="Times New Roman" w:hAnsi="Times New Roman" w:cs="Times New Roman"/>
          <w:sz w:val="24"/>
          <w:szCs w:val="24"/>
        </w:rPr>
        <w:t>.</w:t>
      </w:r>
    </w:p>
    <w:p w:rsidR="00F3341F" w:rsidRPr="00BD0282" w:rsidRDefault="00B22B34">
      <w:pPr>
        <w:spacing w:after="0" w:line="360" w:lineRule="auto"/>
        <w:jc w:val="both"/>
        <w:rPr>
          <w:rFonts w:ascii="Times New Roman" w:hAnsi="Times New Roman" w:cs="Times New Roman"/>
          <w:sz w:val="24"/>
          <w:szCs w:val="24"/>
        </w:rPr>
        <w:pPrChange w:id="500" w:author="Pc2" w:date="2018-06-30T12:54:00Z">
          <w:pPr>
            <w:spacing w:line="360" w:lineRule="auto"/>
            <w:jc w:val="both"/>
          </w:pPr>
        </w:pPrChange>
      </w:pPr>
      <w:r>
        <w:rPr>
          <w:rFonts w:ascii="Times New Roman" w:hAnsi="Times New Roman" w:cs="Times New Roman"/>
          <w:sz w:val="24"/>
          <w:szCs w:val="24"/>
        </w:rPr>
        <w:t>Dataset missing some important information.</w:t>
      </w:r>
    </w:p>
    <w:p w:rsidR="000010C4" w:rsidRPr="001A60BF" w:rsidRDefault="000010C4">
      <w:pPr>
        <w:pStyle w:val="Heading2"/>
        <w:spacing w:before="0" w:after="0" w:line="360" w:lineRule="auto"/>
        <w:jc w:val="both"/>
        <w:pPrChange w:id="501" w:author="Pc2" w:date="2018-06-30T12:54:00Z">
          <w:pPr>
            <w:pStyle w:val="Heading2"/>
          </w:pPr>
        </w:pPrChange>
      </w:pPr>
      <w:bookmarkStart w:id="502" w:name="_Toc518127571"/>
      <w:r w:rsidRPr="001A60BF">
        <w:t>User Documentation.</w:t>
      </w:r>
      <w:bookmarkEnd w:id="502"/>
    </w:p>
    <w:p w:rsidR="000010C4" w:rsidRPr="00BD0282" w:rsidRDefault="000010C4">
      <w:pPr>
        <w:spacing w:after="0" w:line="360" w:lineRule="auto"/>
        <w:jc w:val="both"/>
        <w:rPr>
          <w:rFonts w:ascii="Times New Roman" w:hAnsi="Times New Roman" w:cs="Times New Roman"/>
          <w:sz w:val="24"/>
          <w:szCs w:val="24"/>
        </w:rPr>
        <w:pPrChange w:id="503" w:author="Pc2" w:date="2018-06-30T12:54:00Z">
          <w:pPr>
            <w:spacing w:line="360" w:lineRule="auto"/>
            <w:jc w:val="both"/>
          </w:pPr>
        </w:pPrChange>
      </w:pPr>
      <w:r w:rsidRPr="00BD0282">
        <w:rPr>
          <w:rFonts w:ascii="Times New Roman" w:hAnsi="Times New Roman" w:cs="Times New Roman"/>
          <w:sz w:val="24"/>
          <w:szCs w:val="24"/>
        </w:rPr>
        <w:t>Apart from the SRS, other documents that will be delivered with the end product include;</w:t>
      </w:r>
    </w:p>
    <w:p w:rsidR="00F30EFC" w:rsidRPr="00BD0282" w:rsidRDefault="000010C4">
      <w:pPr>
        <w:spacing w:after="0" w:line="360" w:lineRule="auto"/>
        <w:jc w:val="both"/>
        <w:rPr>
          <w:rFonts w:ascii="Times New Roman" w:hAnsi="Times New Roman" w:cs="Times New Roman"/>
          <w:sz w:val="24"/>
          <w:szCs w:val="24"/>
        </w:rPr>
        <w:pPrChange w:id="504" w:author="Pc2" w:date="2018-06-30T12:54:00Z">
          <w:pPr>
            <w:spacing w:line="360" w:lineRule="auto"/>
            <w:jc w:val="both"/>
          </w:pPr>
        </w:pPrChange>
      </w:pPr>
      <w:r w:rsidRPr="00BD0282">
        <w:rPr>
          <w:rFonts w:ascii="Times New Roman" w:hAnsi="Times New Roman" w:cs="Times New Roman"/>
          <w:sz w:val="24"/>
          <w:szCs w:val="24"/>
        </w:rPr>
        <w:t>Concept Paper, Project Proposal and Software Design Documentation</w:t>
      </w:r>
      <w:ins w:id="505" w:author="Pc2" w:date="2018-06-30T12:57:00Z">
        <w:r w:rsidR="005F70A8">
          <w:rPr>
            <w:rFonts w:ascii="Times New Roman" w:hAnsi="Times New Roman" w:cs="Times New Roman"/>
            <w:sz w:val="24"/>
            <w:szCs w:val="24"/>
          </w:rPr>
          <w:t>.</w:t>
        </w:r>
      </w:ins>
    </w:p>
    <w:p w:rsidR="00057FFE" w:rsidRPr="00764A5D" w:rsidRDefault="00CA773A">
      <w:pPr>
        <w:pStyle w:val="Heading1"/>
        <w:spacing w:before="0" w:after="0" w:line="360" w:lineRule="auto"/>
        <w:jc w:val="both"/>
        <w:pPrChange w:id="506" w:author="Pc2" w:date="2018-06-30T12:54:00Z">
          <w:pPr>
            <w:pStyle w:val="Heading1"/>
          </w:pPr>
        </w:pPrChange>
      </w:pPr>
      <w:bookmarkStart w:id="507" w:name="_Toc518127572"/>
      <w:r w:rsidRPr="00764A5D">
        <w:t>External Interface Requirements</w:t>
      </w:r>
      <w:bookmarkEnd w:id="507"/>
    </w:p>
    <w:p w:rsidR="00CA773A" w:rsidRPr="00D14F6A" w:rsidRDefault="004611A1">
      <w:pPr>
        <w:pStyle w:val="Heading2"/>
        <w:numPr>
          <w:ilvl w:val="0"/>
          <w:numId w:val="0"/>
        </w:numPr>
        <w:spacing w:before="0" w:after="0" w:line="360" w:lineRule="auto"/>
        <w:jc w:val="both"/>
        <w:rPr>
          <w:rFonts w:ascii="Times New Roman" w:hAnsi="Times New Roman"/>
          <w:szCs w:val="28"/>
        </w:rPr>
        <w:pPrChange w:id="508" w:author="Pc2" w:date="2018-06-30T12:54:00Z">
          <w:pPr>
            <w:pStyle w:val="Heading2"/>
            <w:numPr>
              <w:ilvl w:val="0"/>
              <w:numId w:val="0"/>
            </w:numPr>
          </w:pPr>
        </w:pPrChange>
      </w:pPr>
      <w:bookmarkStart w:id="509" w:name="_Toc518127573"/>
      <w:r w:rsidRPr="00D14F6A">
        <w:rPr>
          <w:rFonts w:ascii="Times New Roman" w:hAnsi="Times New Roman"/>
          <w:szCs w:val="28"/>
        </w:rPr>
        <w:t>3.1.</w:t>
      </w:r>
      <w:r w:rsidR="00CA773A" w:rsidRPr="00D14F6A">
        <w:rPr>
          <w:rFonts w:ascii="Times New Roman" w:hAnsi="Times New Roman"/>
          <w:szCs w:val="28"/>
        </w:rPr>
        <w:t xml:space="preserve"> </w:t>
      </w:r>
      <w:r w:rsidR="00CA773A" w:rsidRPr="00D14F6A">
        <w:rPr>
          <w:rStyle w:val="Heading2Char"/>
          <w:rFonts w:eastAsiaTheme="minorHAnsi"/>
        </w:rPr>
        <w:t>User Interfaces</w:t>
      </w:r>
      <w:bookmarkEnd w:id="509"/>
    </w:p>
    <w:p w:rsidR="006710CA" w:rsidRPr="00BD0282" w:rsidRDefault="00CA773A">
      <w:pPr>
        <w:spacing w:after="0" w:line="360" w:lineRule="auto"/>
        <w:jc w:val="both"/>
        <w:rPr>
          <w:rFonts w:ascii="Times New Roman" w:hAnsi="Times New Roman" w:cs="Times New Roman"/>
          <w:sz w:val="24"/>
          <w:szCs w:val="24"/>
        </w:rPr>
        <w:pPrChange w:id="510" w:author="Pc2" w:date="2018-06-30T12:54:00Z">
          <w:pPr>
            <w:spacing w:line="360" w:lineRule="auto"/>
            <w:jc w:val="both"/>
          </w:pPr>
        </w:pPrChange>
      </w:pPr>
      <w:r w:rsidRPr="00BD0282">
        <w:rPr>
          <w:rFonts w:ascii="Times New Roman" w:hAnsi="Times New Roman" w:cs="Times New Roman"/>
          <w:sz w:val="24"/>
          <w:szCs w:val="24"/>
        </w:rPr>
        <w:t xml:space="preserve">The users interact with R-studio where they can run R scripts, </w:t>
      </w:r>
      <w:r w:rsidR="006710CA" w:rsidRPr="00BD0282">
        <w:rPr>
          <w:rFonts w:ascii="Times New Roman" w:hAnsi="Times New Roman" w:cs="Times New Roman"/>
          <w:sz w:val="24"/>
          <w:szCs w:val="24"/>
        </w:rPr>
        <w:t xml:space="preserve">view the results and the visual </w:t>
      </w:r>
      <w:r w:rsidRPr="00BD0282">
        <w:rPr>
          <w:rFonts w:ascii="Times New Roman" w:hAnsi="Times New Roman" w:cs="Times New Roman"/>
          <w:sz w:val="24"/>
          <w:szCs w:val="24"/>
        </w:rPr>
        <w:t>presentation of their analysis</w:t>
      </w:r>
      <w:r w:rsidR="006710CA" w:rsidRPr="00BD0282">
        <w:rPr>
          <w:rFonts w:ascii="Times New Roman" w:hAnsi="Times New Roman" w:cs="Times New Roman"/>
          <w:sz w:val="24"/>
          <w:szCs w:val="24"/>
        </w:rPr>
        <w:t>. The user can run the script by the help of the keyboard or click with the mouse wherever necessary.</w:t>
      </w:r>
    </w:p>
    <w:p w:rsidR="006710CA" w:rsidRPr="001A60BF" w:rsidRDefault="00D14F6A">
      <w:pPr>
        <w:pStyle w:val="Heading2"/>
        <w:numPr>
          <w:ilvl w:val="0"/>
          <w:numId w:val="0"/>
        </w:numPr>
        <w:spacing w:before="0" w:after="0" w:line="360" w:lineRule="auto"/>
        <w:jc w:val="both"/>
        <w:rPr>
          <w:rFonts w:ascii="Times New Roman" w:hAnsi="Times New Roman"/>
          <w:szCs w:val="28"/>
        </w:rPr>
        <w:pPrChange w:id="511" w:author="Pc2" w:date="2018-06-30T12:54:00Z">
          <w:pPr>
            <w:pStyle w:val="Heading2"/>
            <w:numPr>
              <w:ilvl w:val="0"/>
              <w:numId w:val="0"/>
            </w:numPr>
          </w:pPr>
        </w:pPrChange>
      </w:pPr>
      <w:bookmarkStart w:id="512" w:name="_Toc518127574"/>
      <w:r>
        <w:rPr>
          <w:rFonts w:ascii="Times New Roman" w:hAnsi="Times New Roman"/>
          <w:szCs w:val="28"/>
        </w:rPr>
        <w:t>3.</w:t>
      </w:r>
      <w:r w:rsidR="00E501D6">
        <w:rPr>
          <w:rFonts w:ascii="Times New Roman" w:hAnsi="Times New Roman"/>
          <w:szCs w:val="28"/>
        </w:rPr>
        <w:t>2.</w:t>
      </w:r>
      <w:r w:rsidR="00E501D6" w:rsidRPr="00D14F6A">
        <w:rPr>
          <w:rStyle w:val="Heading2Char"/>
        </w:rPr>
        <w:t xml:space="preserve"> Hardware</w:t>
      </w:r>
      <w:r w:rsidR="006710CA" w:rsidRPr="00D14F6A">
        <w:rPr>
          <w:rStyle w:val="Heading2Char"/>
        </w:rPr>
        <w:t xml:space="preserve"> Interfaces</w:t>
      </w:r>
      <w:bookmarkEnd w:id="512"/>
    </w:p>
    <w:p w:rsidR="00A31601" w:rsidRPr="00BD0282" w:rsidRDefault="006710CA">
      <w:pPr>
        <w:spacing w:after="0" w:line="360" w:lineRule="auto"/>
        <w:jc w:val="both"/>
        <w:rPr>
          <w:rFonts w:ascii="Times New Roman" w:hAnsi="Times New Roman" w:cs="Times New Roman"/>
          <w:sz w:val="24"/>
          <w:szCs w:val="24"/>
        </w:rPr>
        <w:pPrChange w:id="513" w:author="Pc2" w:date="2018-06-30T12:54:00Z">
          <w:pPr>
            <w:spacing w:line="360" w:lineRule="auto"/>
            <w:jc w:val="both"/>
          </w:pPr>
        </w:pPrChange>
      </w:pPr>
      <w:r w:rsidRPr="00BD0282">
        <w:rPr>
          <w:rFonts w:ascii="Times New Roman" w:hAnsi="Times New Roman" w:cs="Times New Roman"/>
          <w:sz w:val="24"/>
          <w:szCs w:val="24"/>
        </w:rPr>
        <w:t xml:space="preserve">The </w:t>
      </w:r>
      <w:r w:rsidR="00BA7BF5" w:rsidRPr="00BD0282">
        <w:rPr>
          <w:rFonts w:ascii="Times New Roman" w:hAnsi="Times New Roman" w:cs="Times New Roman"/>
          <w:sz w:val="24"/>
          <w:szCs w:val="24"/>
        </w:rPr>
        <w:t>minimum hardware requirement is a computer</w:t>
      </w:r>
      <w:r w:rsidR="00AE06A7" w:rsidRPr="00BD0282">
        <w:rPr>
          <w:rFonts w:ascii="Times New Roman" w:hAnsi="Times New Roman" w:cs="Times New Roman"/>
          <w:sz w:val="24"/>
          <w:szCs w:val="24"/>
        </w:rPr>
        <w:t xml:space="preserve"> with a</w:t>
      </w:r>
      <w:r w:rsidR="00BA7BF5" w:rsidRPr="00BD0282">
        <w:rPr>
          <w:rFonts w:ascii="Times New Roman" w:hAnsi="Times New Roman" w:cs="Times New Roman"/>
          <w:sz w:val="24"/>
          <w:szCs w:val="24"/>
        </w:rPr>
        <w:t xml:space="preserve"> compatible graphics card </w:t>
      </w:r>
      <w:r w:rsidR="00AE06A7" w:rsidRPr="00BD0282">
        <w:rPr>
          <w:rFonts w:ascii="Times New Roman" w:hAnsi="Times New Roman" w:cs="Times New Roman"/>
          <w:sz w:val="24"/>
          <w:szCs w:val="24"/>
        </w:rPr>
        <w:t xml:space="preserve">which </w:t>
      </w:r>
      <w:r w:rsidR="00BA7BF5" w:rsidRPr="00BD0282">
        <w:rPr>
          <w:rFonts w:ascii="Times New Roman" w:hAnsi="Times New Roman" w:cs="Times New Roman"/>
          <w:sz w:val="24"/>
          <w:szCs w:val="24"/>
        </w:rPr>
        <w:t>is required due to need of graphical visualization of the analysis.</w:t>
      </w:r>
    </w:p>
    <w:p w:rsidR="007B2E6C" w:rsidRPr="001A60BF" w:rsidRDefault="00AE06A7">
      <w:pPr>
        <w:pStyle w:val="Heading2"/>
        <w:numPr>
          <w:ilvl w:val="0"/>
          <w:numId w:val="0"/>
        </w:numPr>
        <w:spacing w:before="0" w:after="0" w:line="360" w:lineRule="auto"/>
        <w:jc w:val="both"/>
        <w:rPr>
          <w:rFonts w:ascii="Times New Roman" w:hAnsi="Times New Roman"/>
          <w:szCs w:val="28"/>
        </w:rPr>
        <w:pPrChange w:id="514" w:author="Pc2" w:date="2018-06-30T12:54:00Z">
          <w:pPr>
            <w:pStyle w:val="Heading2"/>
            <w:numPr>
              <w:ilvl w:val="0"/>
              <w:numId w:val="0"/>
            </w:numPr>
          </w:pPr>
        </w:pPrChange>
      </w:pPr>
      <w:bookmarkStart w:id="515" w:name="_Toc518127575"/>
      <w:r w:rsidRPr="001A60BF">
        <w:rPr>
          <w:rFonts w:ascii="Times New Roman" w:hAnsi="Times New Roman"/>
          <w:szCs w:val="28"/>
        </w:rPr>
        <w:t>3.3</w:t>
      </w:r>
      <w:r w:rsidR="00BA64E7">
        <w:rPr>
          <w:rFonts w:ascii="Times New Roman" w:hAnsi="Times New Roman"/>
          <w:szCs w:val="28"/>
        </w:rPr>
        <w:t xml:space="preserve">. </w:t>
      </w:r>
      <w:r w:rsidRPr="00BA64E7">
        <w:rPr>
          <w:rStyle w:val="Heading2Char"/>
        </w:rPr>
        <w:t>Software Interfaces</w:t>
      </w:r>
      <w:bookmarkEnd w:id="515"/>
    </w:p>
    <w:p w:rsidR="00AE06A7" w:rsidRPr="00BD0282" w:rsidRDefault="007B2E6C">
      <w:pPr>
        <w:spacing w:after="0" w:line="360" w:lineRule="auto"/>
        <w:jc w:val="both"/>
        <w:rPr>
          <w:rFonts w:ascii="Times New Roman" w:hAnsi="Times New Roman" w:cs="Times New Roman"/>
          <w:sz w:val="24"/>
          <w:szCs w:val="24"/>
        </w:rPr>
        <w:pPrChange w:id="516" w:author="Pc2" w:date="2018-06-30T12:54:00Z">
          <w:pPr>
            <w:spacing w:line="360" w:lineRule="auto"/>
            <w:jc w:val="both"/>
          </w:pPr>
        </w:pPrChange>
      </w:pPr>
      <w:r w:rsidRPr="00BD0282">
        <w:rPr>
          <w:rFonts w:ascii="Times New Roman" w:hAnsi="Times New Roman" w:cs="Times New Roman"/>
          <w:sz w:val="24"/>
          <w:szCs w:val="24"/>
        </w:rPr>
        <w:t>Windows, Linux and Mac operating systems can be used depending on the users’ choice. It also requires R-studio to be installed on the computer.</w:t>
      </w:r>
    </w:p>
    <w:p w:rsidR="007B2E6C" w:rsidRPr="001A60BF" w:rsidRDefault="00E501D6">
      <w:pPr>
        <w:spacing w:after="0" w:line="360" w:lineRule="auto"/>
        <w:jc w:val="both"/>
        <w:rPr>
          <w:rFonts w:ascii="Times New Roman" w:hAnsi="Times New Roman" w:cs="Times New Roman"/>
          <w:b/>
          <w:sz w:val="28"/>
          <w:szCs w:val="28"/>
        </w:rPr>
        <w:pPrChange w:id="517" w:author="Pc2" w:date="2018-06-30T12:54:00Z">
          <w:pPr/>
        </w:pPrChange>
      </w:pPr>
      <w:r>
        <w:rPr>
          <w:rFonts w:ascii="Times New Roman" w:hAnsi="Times New Roman" w:cs="Times New Roman"/>
          <w:b/>
          <w:sz w:val="28"/>
          <w:szCs w:val="28"/>
        </w:rPr>
        <w:t xml:space="preserve"> </w:t>
      </w:r>
      <w:r w:rsidR="007B2E6C" w:rsidRPr="001A60BF">
        <w:rPr>
          <w:rFonts w:ascii="Times New Roman" w:hAnsi="Times New Roman" w:cs="Times New Roman"/>
          <w:b/>
          <w:sz w:val="28"/>
          <w:szCs w:val="28"/>
        </w:rPr>
        <w:t>3.</w:t>
      </w:r>
      <w:r w:rsidRPr="001A60BF">
        <w:rPr>
          <w:rFonts w:ascii="Times New Roman" w:hAnsi="Times New Roman" w:cs="Times New Roman"/>
          <w:b/>
          <w:sz w:val="28"/>
          <w:szCs w:val="28"/>
        </w:rPr>
        <w:t>4</w:t>
      </w:r>
      <w:r>
        <w:rPr>
          <w:rFonts w:ascii="Times New Roman" w:hAnsi="Times New Roman" w:cs="Times New Roman"/>
          <w:b/>
          <w:sz w:val="28"/>
          <w:szCs w:val="28"/>
        </w:rPr>
        <w:t>.</w:t>
      </w:r>
      <w:r w:rsidRPr="00E501D6">
        <w:rPr>
          <w:rStyle w:val="Heading2Char"/>
          <w:rFonts w:eastAsiaTheme="minorHAnsi"/>
        </w:rPr>
        <w:t xml:space="preserve"> Communications</w:t>
      </w:r>
      <w:r w:rsidR="007B2E6C" w:rsidRPr="00E501D6">
        <w:rPr>
          <w:rStyle w:val="Heading2Char"/>
          <w:rFonts w:eastAsiaTheme="minorHAnsi"/>
        </w:rPr>
        <w:t xml:space="preserve"> Interfaces</w:t>
      </w:r>
    </w:p>
    <w:p w:rsidR="003E065E" w:rsidRPr="00BD0282" w:rsidRDefault="003E065E">
      <w:pPr>
        <w:spacing w:after="0" w:line="360" w:lineRule="auto"/>
        <w:jc w:val="both"/>
        <w:rPr>
          <w:rFonts w:ascii="Times New Roman" w:hAnsi="Times New Roman" w:cs="Times New Roman"/>
          <w:sz w:val="24"/>
          <w:szCs w:val="24"/>
        </w:rPr>
        <w:pPrChange w:id="518" w:author="Pc2" w:date="2018-06-30T12:54:00Z">
          <w:pPr>
            <w:spacing w:line="360" w:lineRule="auto"/>
            <w:jc w:val="both"/>
          </w:pPr>
        </w:pPrChange>
      </w:pPr>
      <w:r w:rsidRPr="00BD0282">
        <w:rPr>
          <w:rFonts w:ascii="Times New Roman" w:hAnsi="Times New Roman" w:cs="Times New Roman"/>
          <w:sz w:val="24"/>
          <w:szCs w:val="24"/>
        </w:rPr>
        <w:t xml:space="preserve">This project supports all windows </w:t>
      </w:r>
      <w:r w:rsidR="00AA03EA" w:rsidRPr="00BD0282">
        <w:rPr>
          <w:rFonts w:ascii="Times New Roman" w:hAnsi="Times New Roman" w:cs="Times New Roman"/>
          <w:sz w:val="24"/>
          <w:szCs w:val="24"/>
        </w:rPr>
        <w:t>of the R studio</w:t>
      </w:r>
      <w:ins w:id="519" w:author="Pc2" w:date="2018-06-30T12:58:00Z">
        <w:r w:rsidR="005F70A8">
          <w:rPr>
            <w:rFonts w:ascii="Times New Roman" w:hAnsi="Times New Roman" w:cs="Times New Roman"/>
            <w:sz w:val="24"/>
            <w:szCs w:val="24"/>
          </w:rPr>
          <w:t>.</w:t>
        </w:r>
      </w:ins>
      <w:r w:rsidR="00AA03EA" w:rsidRPr="00BD0282">
        <w:rPr>
          <w:rFonts w:ascii="Times New Roman" w:hAnsi="Times New Roman" w:cs="Times New Roman"/>
          <w:sz w:val="24"/>
          <w:szCs w:val="24"/>
        </w:rPr>
        <w:t xml:space="preserve"> </w:t>
      </w:r>
    </w:p>
    <w:p w:rsidR="009F304F" w:rsidRPr="00764A5D" w:rsidRDefault="009F304F">
      <w:pPr>
        <w:pStyle w:val="Heading1"/>
        <w:spacing w:before="0" w:after="0" w:line="360" w:lineRule="auto"/>
        <w:jc w:val="both"/>
        <w:pPrChange w:id="520" w:author="Pc2" w:date="2018-06-30T12:54:00Z">
          <w:pPr>
            <w:pStyle w:val="Heading1"/>
          </w:pPr>
        </w:pPrChange>
      </w:pPr>
      <w:bookmarkStart w:id="521" w:name="_Toc518127576"/>
      <w:r w:rsidRPr="00764A5D">
        <w:lastRenderedPageBreak/>
        <w:t>System Features</w:t>
      </w:r>
      <w:bookmarkEnd w:id="521"/>
    </w:p>
    <w:p w:rsidR="009F304F" w:rsidRPr="001A60BF" w:rsidRDefault="009F304F">
      <w:pPr>
        <w:pStyle w:val="Heading2"/>
        <w:numPr>
          <w:ilvl w:val="0"/>
          <w:numId w:val="0"/>
        </w:numPr>
        <w:spacing w:before="0" w:after="0" w:line="360" w:lineRule="auto"/>
        <w:jc w:val="both"/>
        <w:pPrChange w:id="522" w:author="Pc2" w:date="2018-06-30T12:54:00Z">
          <w:pPr>
            <w:pStyle w:val="Heading2"/>
            <w:numPr>
              <w:ilvl w:val="0"/>
              <w:numId w:val="0"/>
            </w:numPr>
          </w:pPr>
        </w:pPrChange>
      </w:pPr>
      <w:bookmarkStart w:id="523" w:name="_Toc518127577"/>
      <w:r w:rsidRPr="001A60BF">
        <w:t>4.1</w:t>
      </w:r>
      <w:r w:rsidR="00565679" w:rsidRPr="001A60BF">
        <w:t>.</w:t>
      </w:r>
      <w:r w:rsidRPr="001A60BF">
        <w:t xml:space="preserve"> </w:t>
      </w:r>
      <w:r w:rsidR="009D196B" w:rsidRPr="001A60BF">
        <w:t xml:space="preserve">Display </w:t>
      </w:r>
      <w:r w:rsidRPr="001A60BF">
        <w:t xml:space="preserve">Analysis </w:t>
      </w:r>
      <w:r w:rsidR="0024540F" w:rsidRPr="001A60BF">
        <w:t>results</w:t>
      </w:r>
      <w:bookmarkEnd w:id="523"/>
    </w:p>
    <w:p w:rsidR="009F304F" w:rsidRPr="001A60BF" w:rsidRDefault="0024540F">
      <w:pPr>
        <w:pStyle w:val="Heading3"/>
        <w:numPr>
          <w:ilvl w:val="0"/>
          <w:numId w:val="0"/>
        </w:numPr>
        <w:spacing w:before="0" w:after="0" w:line="360" w:lineRule="auto"/>
        <w:jc w:val="both"/>
        <w:pPrChange w:id="524" w:author="Pc2" w:date="2018-06-30T12:54:00Z">
          <w:pPr>
            <w:pStyle w:val="Heading3"/>
            <w:numPr>
              <w:ilvl w:val="0"/>
              <w:numId w:val="0"/>
            </w:numPr>
          </w:pPr>
        </w:pPrChange>
      </w:pPr>
      <w:bookmarkStart w:id="525" w:name="_Toc518127578"/>
      <w:r w:rsidRPr="001A60BF">
        <w:t>4.1.1 Description and Priority</w:t>
      </w:r>
      <w:bookmarkEnd w:id="525"/>
    </w:p>
    <w:p w:rsidR="0024540F" w:rsidRPr="00BD0282" w:rsidRDefault="0024540F">
      <w:pPr>
        <w:spacing w:after="0" w:line="360" w:lineRule="auto"/>
        <w:jc w:val="both"/>
        <w:rPr>
          <w:rFonts w:ascii="Times New Roman" w:hAnsi="Times New Roman" w:cs="Times New Roman"/>
          <w:sz w:val="24"/>
          <w:szCs w:val="24"/>
        </w:rPr>
        <w:pPrChange w:id="526" w:author="Pc2" w:date="2018-06-30T12:54:00Z">
          <w:pPr>
            <w:spacing w:line="360" w:lineRule="auto"/>
            <w:jc w:val="both"/>
          </w:pPr>
        </w:pPrChange>
      </w:pPr>
      <w:r w:rsidRPr="00BD0282">
        <w:rPr>
          <w:rFonts w:ascii="Times New Roman" w:hAnsi="Times New Roman" w:cs="Times New Roman"/>
          <w:sz w:val="24"/>
          <w:szCs w:val="24"/>
        </w:rPr>
        <w:t xml:space="preserve">This is the outcome of the analysis and </w:t>
      </w:r>
      <w:r w:rsidR="0064591C" w:rsidRPr="00BD0282">
        <w:rPr>
          <w:rFonts w:ascii="Times New Roman" w:hAnsi="Times New Roman" w:cs="Times New Roman"/>
          <w:sz w:val="24"/>
          <w:szCs w:val="24"/>
        </w:rPr>
        <w:t>will be displayed after</w:t>
      </w:r>
      <w:r w:rsidRPr="00BD0282">
        <w:rPr>
          <w:rFonts w:ascii="Times New Roman" w:hAnsi="Times New Roman" w:cs="Times New Roman"/>
          <w:sz w:val="24"/>
          <w:szCs w:val="24"/>
        </w:rPr>
        <w:t xml:space="preserve"> running the R scripts in the R-studio. It has a high priority because it h</w:t>
      </w:r>
      <w:r w:rsidR="00B64297" w:rsidRPr="00BD0282">
        <w:rPr>
          <w:rFonts w:ascii="Times New Roman" w:hAnsi="Times New Roman" w:cs="Times New Roman"/>
          <w:sz w:val="24"/>
          <w:szCs w:val="24"/>
        </w:rPr>
        <w:t>elps the user to identify insights</w:t>
      </w:r>
      <w:r w:rsidRPr="00BD0282">
        <w:rPr>
          <w:rFonts w:ascii="Times New Roman" w:hAnsi="Times New Roman" w:cs="Times New Roman"/>
          <w:sz w:val="24"/>
          <w:szCs w:val="24"/>
        </w:rPr>
        <w:t xml:space="preserve"> in case of any.</w:t>
      </w:r>
    </w:p>
    <w:p w:rsidR="0024540F" w:rsidRPr="001A60BF" w:rsidRDefault="0024540F">
      <w:pPr>
        <w:pStyle w:val="Heading3"/>
        <w:numPr>
          <w:ilvl w:val="0"/>
          <w:numId w:val="0"/>
        </w:numPr>
        <w:spacing w:before="0" w:after="0" w:line="360" w:lineRule="auto"/>
        <w:jc w:val="both"/>
        <w:pPrChange w:id="527" w:author="Pc2" w:date="2018-06-30T12:54:00Z">
          <w:pPr>
            <w:pStyle w:val="Heading3"/>
            <w:numPr>
              <w:ilvl w:val="0"/>
              <w:numId w:val="0"/>
            </w:numPr>
          </w:pPr>
        </w:pPrChange>
      </w:pPr>
      <w:bookmarkStart w:id="528" w:name="_Toc518127579"/>
      <w:r w:rsidRPr="001A60BF">
        <w:t>4.1.2 Stimulus/Response Sequences</w:t>
      </w:r>
      <w:bookmarkEnd w:id="528"/>
    </w:p>
    <w:p w:rsidR="0024540F" w:rsidRPr="00BD0282" w:rsidRDefault="001128CE">
      <w:pPr>
        <w:spacing w:after="0" w:line="360" w:lineRule="auto"/>
        <w:jc w:val="both"/>
        <w:rPr>
          <w:rFonts w:ascii="Times New Roman" w:hAnsi="Times New Roman" w:cs="Times New Roman"/>
          <w:sz w:val="24"/>
          <w:szCs w:val="24"/>
        </w:rPr>
        <w:pPrChange w:id="529" w:author="Pc2" w:date="2018-06-30T12:54:00Z">
          <w:pPr>
            <w:spacing w:line="360" w:lineRule="auto"/>
            <w:jc w:val="both"/>
          </w:pPr>
        </w:pPrChange>
      </w:pPr>
      <w:r w:rsidRPr="00BD0282">
        <w:rPr>
          <w:rFonts w:ascii="Times New Roman" w:hAnsi="Times New Roman" w:cs="Times New Roman"/>
          <w:sz w:val="24"/>
          <w:szCs w:val="24"/>
        </w:rPr>
        <w:t>R</w:t>
      </w:r>
      <w:r w:rsidR="009B6ECD" w:rsidRPr="00BD0282">
        <w:rPr>
          <w:rFonts w:ascii="Times New Roman" w:hAnsi="Times New Roman" w:cs="Times New Roman"/>
          <w:sz w:val="24"/>
          <w:szCs w:val="24"/>
        </w:rPr>
        <w:t>un the scripts either by the help of a keyboard or a mouse</w:t>
      </w:r>
      <w:r w:rsidR="008C3048" w:rsidRPr="00BD0282">
        <w:rPr>
          <w:rFonts w:ascii="Times New Roman" w:hAnsi="Times New Roman" w:cs="Times New Roman"/>
          <w:sz w:val="24"/>
          <w:szCs w:val="24"/>
        </w:rPr>
        <w:t>.</w:t>
      </w:r>
    </w:p>
    <w:p w:rsidR="009B6ECD" w:rsidRPr="001A60BF" w:rsidRDefault="009B6ECD">
      <w:pPr>
        <w:pStyle w:val="Heading3"/>
        <w:numPr>
          <w:ilvl w:val="0"/>
          <w:numId w:val="0"/>
        </w:numPr>
        <w:spacing w:before="0" w:after="0" w:line="360" w:lineRule="auto"/>
        <w:jc w:val="both"/>
        <w:pPrChange w:id="530" w:author="Pc2" w:date="2018-06-30T12:54:00Z">
          <w:pPr>
            <w:pStyle w:val="Heading3"/>
            <w:numPr>
              <w:ilvl w:val="0"/>
              <w:numId w:val="0"/>
            </w:numPr>
          </w:pPr>
        </w:pPrChange>
      </w:pPr>
      <w:bookmarkStart w:id="531" w:name="_Toc518127580"/>
      <w:r w:rsidRPr="001A60BF">
        <w:t>4.1.3 Functional Requirements</w:t>
      </w:r>
      <w:bookmarkEnd w:id="531"/>
    </w:p>
    <w:p w:rsidR="00D5675B" w:rsidRPr="00BD0282" w:rsidRDefault="00D5675B">
      <w:pPr>
        <w:spacing w:after="0" w:line="360" w:lineRule="auto"/>
        <w:jc w:val="both"/>
        <w:rPr>
          <w:rFonts w:ascii="Times New Roman" w:hAnsi="Times New Roman" w:cs="Times New Roman"/>
          <w:sz w:val="24"/>
          <w:szCs w:val="24"/>
        </w:rPr>
        <w:pPrChange w:id="532" w:author="Pc2" w:date="2018-06-30T12:54:00Z">
          <w:pPr>
            <w:spacing w:line="360" w:lineRule="auto"/>
            <w:jc w:val="both"/>
          </w:pPr>
        </w:pPrChange>
      </w:pPr>
      <w:r w:rsidRPr="001A60BF">
        <w:rPr>
          <w:rFonts w:ascii="Times New Roman" w:hAnsi="Times New Roman" w:cs="Times New Roman"/>
        </w:rPr>
        <w:t xml:space="preserve">         </w:t>
      </w:r>
      <w:r w:rsidRPr="00BD0282">
        <w:rPr>
          <w:rFonts w:ascii="Times New Roman" w:hAnsi="Times New Roman" w:cs="Times New Roman"/>
          <w:sz w:val="24"/>
          <w:szCs w:val="24"/>
        </w:rPr>
        <w:t>Display analysis results in terms of figures and graphs</w:t>
      </w:r>
      <w:r w:rsidR="008C3048" w:rsidRPr="00BD0282">
        <w:rPr>
          <w:rFonts w:ascii="Times New Roman" w:hAnsi="Times New Roman" w:cs="Times New Roman"/>
          <w:sz w:val="24"/>
          <w:szCs w:val="24"/>
        </w:rPr>
        <w:t>.</w:t>
      </w:r>
    </w:p>
    <w:p w:rsidR="007B2E6C" w:rsidRPr="001A60BF" w:rsidRDefault="00FC27AE">
      <w:pPr>
        <w:pStyle w:val="Heading2"/>
        <w:numPr>
          <w:ilvl w:val="0"/>
          <w:numId w:val="0"/>
        </w:numPr>
        <w:spacing w:before="0" w:after="0" w:line="360" w:lineRule="auto"/>
        <w:jc w:val="both"/>
        <w:pPrChange w:id="533" w:author="Pc2" w:date="2018-06-30T12:54:00Z">
          <w:pPr>
            <w:pStyle w:val="Heading2"/>
            <w:numPr>
              <w:ilvl w:val="0"/>
              <w:numId w:val="0"/>
            </w:numPr>
          </w:pPr>
        </w:pPrChange>
      </w:pPr>
      <w:bookmarkStart w:id="534" w:name="_Toc518127581"/>
      <w:r>
        <w:t>4.2.</w:t>
      </w:r>
      <w:r w:rsidRPr="001A60BF">
        <w:t xml:space="preserve"> </w:t>
      </w:r>
      <w:r w:rsidRPr="00E03B57">
        <w:rPr>
          <w:b w:val="0"/>
        </w:rPr>
        <w:t>Prediction</w:t>
      </w:r>
      <w:r w:rsidR="000C2BB7" w:rsidRPr="00E03B57">
        <w:rPr>
          <w:b w:val="0"/>
        </w:rPr>
        <w:t xml:space="preserve"> from analysis results</w:t>
      </w:r>
      <w:ins w:id="535" w:author="Pc2" w:date="2018-06-30T12:58:00Z">
        <w:r w:rsidR="005F70A8">
          <w:rPr>
            <w:b w:val="0"/>
          </w:rPr>
          <w:t>.</w:t>
        </w:r>
      </w:ins>
      <w:bookmarkEnd w:id="534"/>
    </w:p>
    <w:p w:rsidR="000C2BB7" w:rsidRPr="001A60BF" w:rsidRDefault="000C2BB7">
      <w:pPr>
        <w:pStyle w:val="Heading3"/>
        <w:numPr>
          <w:ilvl w:val="0"/>
          <w:numId w:val="0"/>
        </w:numPr>
        <w:spacing w:before="0" w:after="0" w:line="360" w:lineRule="auto"/>
        <w:jc w:val="both"/>
        <w:pPrChange w:id="536" w:author="Pc2" w:date="2018-06-30T12:54:00Z">
          <w:pPr>
            <w:pStyle w:val="Heading3"/>
            <w:numPr>
              <w:ilvl w:val="0"/>
              <w:numId w:val="0"/>
            </w:numPr>
          </w:pPr>
        </w:pPrChange>
      </w:pPr>
      <w:bookmarkStart w:id="537" w:name="_Toc518127582"/>
      <w:r w:rsidRPr="001A60BF">
        <w:t>4.2.1 Description and Priority</w:t>
      </w:r>
      <w:bookmarkEnd w:id="537"/>
    </w:p>
    <w:p w:rsidR="000C2BB7" w:rsidRPr="00BD0282" w:rsidRDefault="000807CD">
      <w:pPr>
        <w:spacing w:after="0" w:line="360" w:lineRule="auto"/>
        <w:jc w:val="both"/>
        <w:rPr>
          <w:rFonts w:ascii="Times New Roman" w:hAnsi="Times New Roman" w:cs="Times New Roman"/>
          <w:sz w:val="24"/>
          <w:szCs w:val="24"/>
        </w:rPr>
        <w:pPrChange w:id="538" w:author="Pc2" w:date="2018-06-30T12:54:00Z">
          <w:pPr>
            <w:spacing w:line="360" w:lineRule="auto"/>
            <w:jc w:val="both"/>
          </w:pPr>
        </w:pPrChange>
      </w:pPr>
      <w:r w:rsidRPr="00BD0282">
        <w:rPr>
          <w:rFonts w:ascii="Times New Roman" w:hAnsi="Times New Roman" w:cs="Times New Roman"/>
          <w:sz w:val="24"/>
          <w:szCs w:val="24"/>
        </w:rPr>
        <w:t xml:space="preserve">This is done after the analysis results has been output in terms of figures and graphics and the insights </w:t>
      </w:r>
      <w:r w:rsidR="00FE78B5" w:rsidRPr="00BD0282">
        <w:rPr>
          <w:rFonts w:ascii="Times New Roman" w:hAnsi="Times New Roman" w:cs="Times New Roman"/>
          <w:sz w:val="24"/>
          <w:szCs w:val="24"/>
        </w:rPr>
        <w:t>also retrieved. It has a low priority because it depends/relies on the analysis results.</w:t>
      </w:r>
    </w:p>
    <w:p w:rsidR="0028681F" w:rsidDel="005F70A8" w:rsidRDefault="0028681F">
      <w:pPr>
        <w:spacing w:after="0" w:line="360" w:lineRule="auto"/>
        <w:jc w:val="both"/>
        <w:rPr>
          <w:del w:id="539" w:author="Pc2" w:date="2018-06-30T12:58:00Z"/>
          <w:rFonts w:ascii="Times New Roman" w:hAnsi="Times New Roman" w:cs="Times New Roman"/>
        </w:rPr>
        <w:pPrChange w:id="540" w:author="Pc2" w:date="2018-06-30T12:54:00Z">
          <w:pPr>
            <w:spacing w:line="360" w:lineRule="auto"/>
            <w:jc w:val="both"/>
          </w:pPr>
        </w:pPrChange>
      </w:pPr>
    </w:p>
    <w:p w:rsidR="008C3048" w:rsidRPr="00533EDD" w:rsidDel="005F70A8" w:rsidRDefault="008C3048">
      <w:pPr>
        <w:spacing w:after="0" w:line="360" w:lineRule="auto"/>
        <w:jc w:val="both"/>
        <w:rPr>
          <w:del w:id="541" w:author="Pc2" w:date="2018-06-30T12:58:00Z"/>
          <w:rFonts w:ascii="Times New Roman" w:hAnsi="Times New Roman" w:cs="Times New Roman"/>
        </w:rPr>
        <w:pPrChange w:id="542" w:author="Pc2" w:date="2018-06-30T12:54:00Z">
          <w:pPr>
            <w:spacing w:line="360" w:lineRule="auto"/>
            <w:jc w:val="both"/>
          </w:pPr>
        </w:pPrChange>
      </w:pPr>
    </w:p>
    <w:p w:rsidR="00FE78B5" w:rsidRPr="001A60BF" w:rsidRDefault="00565679">
      <w:pPr>
        <w:pStyle w:val="Heading3"/>
        <w:numPr>
          <w:ilvl w:val="0"/>
          <w:numId w:val="0"/>
        </w:numPr>
        <w:spacing w:before="0" w:after="0" w:line="360" w:lineRule="auto"/>
        <w:jc w:val="both"/>
        <w:pPrChange w:id="543" w:author="Pc2" w:date="2018-06-30T12:54:00Z">
          <w:pPr>
            <w:pStyle w:val="Heading3"/>
            <w:numPr>
              <w:ilvl w:val="0"/>
              <w:numId w:val="0"/>
            </w:numPr>
          </w:pPr>
        </w:pPrChange>
      </w:pPr>
      <w:r w:rsidRPr="001A60BF">
        <w:t xml:space="preserve"> </w:t>
      </w:r>
      <w:bookmarkStart w:id="544" w:name="_Toc518127583"/>
      <w:r w:rsidR="00FE78B5" w:rsidRPr="001A60BF">
        <w:t>4.2.2 Stimulus/Response Sequences</w:t>
      </w:r>
      <w:bookmarkEnd w:id="544"/>
    </w:p>
    <w:p w:rsidR="003E065E" w:rsidRPr="001A60BF" w:rsidRDefault="00FE78B5">
      <w:pPr>
        <w:spacing w:after="0" w:line="360" w:lineRule="auto"/>
        <w:jc w:val="both"/>
        <w:rPr>
          <w:rFonts w:ascii="Times New Roman" w:hAnsi="Times New Roman" w:cs="Times New Roman"/>
        </w:rPr>
        <w:pPrChange w:id="545" w:author="Pc2" w:date="2018-06-30T12:54:00Z">
          <w:pPr>
            <w:spacing w:line="360" w:lineRule="auto"/>
            <w:jc w:val="both"/>
          </w:pPr>
        </w:pPrChange>
      </w:pPr>
      <w:r w:rsidRPr="00BD0282">
        <w:rPr>
          <w:rFonts w:ascii="Times New Roman" w:hAnsi="Times New Roman" w:cs="Times New Roman"/>
          <w:sz w:val="24"/>
          <w:szCs w:val="24"/>
        </w:rPr>
        <w:t>Run the scripts that uses the analysis results by the help of a button or keyboard</w:t>
      </w:r>
      <w:r w:rsidRPr="00533EDD">
        <w:rPr>
          <w:rFonts w:ascii="Times New Roman" w:hAnsi="Times New Roman" w:cs="Times New Roman"/>
        </w:rPr>
        <w:t>.</w:t>
      </w:r>
    </w:p>
    <w:p w:rsidR="00FE78B5" w:rsidRPr="001A60BF" w:rsidRDefault="00565679">
      <w:pPr>
        <w:pStyle w:val="Heading3"/>
        <w:numPr>
          <w:ilvl w:val="0"/>
          <w:numId w:val="0"/>
        </w:numPr>
        <w:spacing w:before="0" w:after="0" w:line="360" w:lineRule="auto"/>
        <w:jc w:val="both"/>
        <w:pPrChange w:id="546" w:author="Pc2" w:date="2018-06-30T12:54:00Z">
          <w:pPr>
            <w:pStyle w:val="Heading3"/>
            <w:numPr>
              <w:ilvl w:val="0"/>
              <w:numId w:val="0"/>
            </w:numPr>
          </w:pPr>
        </w:pPrChange>
      </w:pPr>
      <w:r w:rsidRPr="001A60BF">
        <w:t xml:space="preserve"> </w:t>
      </w:r>
      <w:bookmarkStart w:id="547" w:name="_Toc518127584"/>
      <w:r w:rsidR="00FE78B5" w:rsidRPr="001A60BF">
        <w:t>4.2.3</w:t>
      </w:r>
      <w:r w:rsidR="003E065E" w:rsidRPr="001A60BF">
        <w:t xml:space="preserve"> Functional requirements</w:t>
      </w:r>
      <w:bookmarkEnd w:id="547"/>
    </w:p>
    <w:p w:rsidR="003E065E" w:rsidRPr="00BD0282" w:rsidRDefault="003E065E">
      <w:pPr>
        <w:spacing w:after="0" w:line="360" w:lineRule="auto"/>
        <w:jc w:val="both"/>
        <w:rPr>
          <w:rFonts w:ascii="Times New Roman" w:hAnsi="Times New Roman" w:cs="Times New Roman"/>
          <w:sz w:val="24"/>
          <w:szCs w:val="24"/>
        </w:rPr>
        <w:pPrChange w:id="548" w:author="Pc2" w:date="2018-06-30T12:54:00Z">
          <w:pPr>
            <w:spacing w:line="360" w:lineRule="auto"/>
            <w:jc w:val="both"/>
          </w:pPr>
        </w:pPrChange>
      </w:pPr>
      <w:r w:rsidRPr="00BD0282">
        <w:rPr>
          <w:rFonts w:ascii="Times New Roman" w:hAnsi="Times New Roman" w:cs="Times New Roman"/>
          <w:sz w:val="24"/>
          <w:szCs w:val="24"/>
        </w:rPr>
        <w:t>Show predictions for the future</w:t>
      </w:r>
      <w:ins w:id="549" w:author="Pc2" w:date="2018-06-30T12:58:00Z">
        <w:r w:rsidR="00C65FD6">
          <w:rPr>
            <w:rFonts w:ascii="Times New Roman" w:hAnsi="Times New Roman" w:cs="Times New Roman"/>
            <w:sz w:val="24"/>
            <w:szCs w:val="24"/>
          </w:rPr>
          <w:t>.</w:t>
        </w:r>
      </w:ins>
    </w:p>
    <w:p w:rsidR="00AA03EA" w:rsidRPr="00221E14" w:rsidRDefault="00AA03EA">
      <w:pPr>
        <w:pStyle w:val="Heading1"/>
        <w:spacing w:before="0" w:after="0" w:line="360" w:lineRule="auto"/>
        <w:jc w:val="both"/>
        <w:pPrChange w:id="550" w:author="Pc2" w:date="2018-06-30T12:54:00Z">
          <w:pPr>
            <w:pStyle w:val="Heading1"/>
          </w:pPr>
        </w:pPrChange>
      </w:pPr>
      <w:bookmarkStart w:id="551" w:name="_Toc441230994"/>
      <w:bookmarkStart w:id="552" w:name="_Toc518127585"/>
      <w:bookmarkStart w:id="553" w:name="_Toc439994690"/>
      <w:r w:rsidRPr="00221E14">
        <w:t>Other Nonfunctional Requirements</w:t>
      </w:r>
      <w:bookmarkEnd w:id="551"/>
      <w:bookmarkEnd w:id="552"/>
    </w:p>
    <w:p w:rsidR="00AA03EA" w:rsidRPr="001A60BF" w:rsidRDefault="007B4BDD">
      <w:pPr>
        <w:pStyle w:val="Heading2"/>
        <w:numPr>
          <w:ilvl w:val="0"/>
          <w:numId w:val="0"/>
        </w:numPr>
        <w:spacing w:before="0" w:after="0" w:line="360" w:lineRule="auto"/>
        <w:jc w:val="both"/>
        <w:rPr>
          <w:rFonts w:ascii="Times New Roman" w:hAnsi="Times New Roman"/>
        </w:rPr>
        <w:pPrChange w:id="554" w:author="Pc2" w:date="2018-06-30T12:54:00Z">
          <w:pPr>
            <w:pStyle w:val="Heading2"/>
            <w:numPr>
              <w:ilvl w:val="0"/>
              <w:numId w:val="0"/>
            </w:numPr>
          </w:pPr>
        </w:pPrChange>
      </w:pPr>
      <w:bookmarkStart w:id="555" w:name="_Toc441230995"/>
      <w:bookmarkStart w:id="556" w:name="_Toc518127586"/>
      <w:r>
        <w:rPr>
          <w:rFonts w:ascii="Times New Roman" w:hAnsi="Times New Roman"/>
        </w:rPr>
        <w:t xml:space="preserve">5.1. </w:t>
      </w:r>
      <w:r w:rsidR="00AA03EA" w:rsidRPr="007B4BDD">
        <w:t>Performance Requirements</w:t>
      </w:r>
      <w:bookmarkEnd w:id="553"/>
      <w:bookmarkEnd w:id="555"/>
      <w:bookmarkEnd w:id="556"/>
    </w:p>
    <w:p w:rsidR="00AA03EA" w:rsidRPr="00BD0282" w:rsidRDefault="00AA03EA">
      <w:pPr>
        <w:spacing w:after="0" w:line="360" w:lineRule="auto"/>
        <w:jc w:val="both"/>
        <w:rPr>
          <w:rFonts w:ascii="Times New Roman" w:hAnsi="Times New Roman" w:cs="Times New Roman"/>
          <w:sz w:val="24"/>
          <w:szCs w:val="24"/>
        </w:rPr>
        <w:pPrChange w:id="557" w:author="Pc2" w:date="2018-06-30T12:54:00Z">
          <w:pPr>
            <w:spacing w:before="100" w:beforeAutospacing="1" w:after="100" w:afterAutospacing="1" w:line="360" w:lineRule="auto"/>
            <w:jc w:val="both"/>
          </w:pPr>
        </w:pPrChange>
      </w:pPr>
      <w:bookmarkStart w:id="558" w:name="_Toc439994691"/>
      <w:bookmarkStart w:id="559" w:name="_Toc441230996"/>
      <w:r w:rsidRPr="00BD0282">
        <w:rPr>
          <w:rFonts w:ascii="Times New Roman" w:hAnsi="Times New Roman" w:cs="Times New Roman"/>
          <w:sz w:val="24"/>
          <w:szCs w:val="24"/>
        </w:rPr>
        <w:t>Since the application will be displaying graphs for the analysis, the response time for a particular analysis should not be greater than 3-4 seconds for a respectable internet connection speed.</w:t>
      </w:r>
    </w:p>
    <w:p w:rsidR="00AA03EA" w:rsidRPr="00BD0282" w:rsidRDefault="00AA03EA">
      <w:pPr>
        <w:spacing w:after="0" w:line="360" w:lineRule="auto"/>
        <w:jc w:val="both"/>
        <w:rPr>
          <w:rFonts w:ascii="Times New Roman" w:hAnsi="Times New Roman" w:cs="Times New Roman"/>
          <w:sz w:val="24"/>
          <w:szCs w:val="24"/>
        </w:rPr>
        <w:pPrChange w:id="560" w:author="Pc2" w:date="2018-06-30T12:54:00Z">
          <w:pPr>
            <w:spacing w:before="100" w:beforeAutospacing="1" w:after="100" w:afterAutospacing="1" w:line="360" w:lineRule="auto"/>
            <w:jc w:val="both"/>
          </w:pPr>
        </w:pPrChange>
      </w:pPr>
      <w:r w:rsidRPr="00BD0282">
        <w:rPr>
          <w:rFonts w:ascii="Times New Roman" w:hAnsi="Times New Roman" w:cs="Times New Roman"/>
          <w:sz w:val="24"/>
          <w:szCs w:val="24"/>
        </w:rPr>
        <w:t>The data for the analysis will be obtained from the fifa-18 complete.csv file, so the response time for a query from the client side to the file should not be more than 5seconds.</w:t>
      </w:r>
    </w:p>
    <w:p w:rsidR="00AA03EA" w:rsidRPr="00BD0282" w:rsidRDefault="00AA03EA">
      <w:pPr>
        <w:spacing w:after="0" w:line="360" w:lineRule="auto"/>
        <w:jc w:val="both"/>
        <w:rPr>
          <w:rFonts w:ascii="Times New Roman" w:hAnsi="Times New Roman" w:cs="Times New Roman"/>
          <w:sz w:val="24"/>
          <w:szCs w:val="24"/>
        </w:rPr>
        <w:pPrChange w:id="561" w:author="Pc2" w:date="2018-06-30T12:54:00Z">
          <w:pPr>
            <w:spacing w:before="100" w:beforeAutospacing="1" w:after="100" w:afterAutospacing="1" w:line="360" w:lineRule="auto"/>
            <w:jc w:val="both"/>
          </w:pPr>
        </w:pPrChange>
      </w:pPr>
      <w:r w:rsidRPr="00BD0282">
        <w:rPr>
          <w:rFonts w:ascii="Times New Roman" w:hAnsi="Times New Roman" w:cs="Times New Roman"/>
          <w:sz w:val="24"/>
          <w:szCs w:val="24"/>
        </w:rPr>
        <w:t>Error handling should be implemented and the application should be able to handle all run time errors.</w:t>
      </w:r>
    </w:p>
    <w:p w:rsidR="00AA03EA" w:rsidRPr="00BD0282" w:rsidRDefault="00AA03EA">
      <w:pPr>
        <w:spacing w:after="0" w:line="360" w:lineRule="auto"/>
        <w:jc w:val="both"/>
        <w:rPr>
          <w:rFonts w:ascii="Times New Roman" w:hAnsi="Times New Roman" w:cs="Times New Roman"/>
          <w:sz w:val="24"/>
          <w:szCs w:val="24"/>
        </w:rPr>
        <w:pPrChange w:id="562" w:author="Pc2" w:date="2018-06-30T12:54:00Z">
          <w:pPr>
            <w:spacing w:before="100" w:beforeAutospacing="1" w:after="100" w:afterAutospacing="1" w:line="360" w:lineRule="auto"/>
            <w:jc w:val="both"/>
          </w:pPr>
        </w:pPrChange>
      </w:pPr>
      <w:r w:rsidRPr="00BD0282">
        <w:rPr>
          <w:rFonts w:ascii="Times New Roman" w:hAnsi="Times New Roman" w:cs="Times New Roman"/>
          <w:sz w:val="24"/>
          <w:szCs w:val="24"/>
        </w:rPr>
        <w:t>The application should be flexible for future enhancements, for example, the addition of a few more research analysis questions.</w:t>
      </w:r>
    </w:p>
    <w:p w:rsidR="00AA03EA" w:rsidRPr="00300F2D" w:rsidRDefault="00AA03EA">
      <w:pPr>
        <w:pStyle w:val="Heading2"/>
        <w:numPr>
          <w:ilvl w:val="1"/>
          <w:numId w:val="29"/>
        </w:numPr>
        <w:spacing w:before="0" w:after="0" w:line="360" w:lineRule="auto"/>
        <w:jc w:val="both"/>
        <w:pPrChange w:id="563" w:author="Pc2" w:date="2018-06-30T12:54:00Z">
          <w:pPr>
            <w:pStyle w:val="Heading2"/>
            <w:numPr>
              <w:numId w:val="29"/>
            </w:numPr>
            <w:ind w:left="720" w:hanging="720"/>
          </w:pPr>
        </w:pPrChange>
      </w:pPr>
      <w:bookmarkStart w:id="564" w:name="_Toc518127587"/>
      <w:r w:rsidRPr="00300F2D">
        <w:lastRenderedPageBreak/>
        <w:t>Safety Requirements</w:t>
      </w:r>
      <w:bookmarkEnd w:id="558"/>
      <w:bookmarkEnd w:id="559"/>
      <w:bookmarkEnd w:id="564"/>
    </w:p>
    <w:p w:rsidR="00AA03EA" w:rsidRPr="00BD0282" w:rsidRDefault="00AA03EA">
      <w:pPr>
        <w:spacing w:after="0" w:line="360" w:lineRule="auto"/>
        <w:jc w:val="both"/>
        <w:rPr>
          <w:rFonts w:ascii="Times New Roman" w:hAnsi="Times New Roman" w:cs="Times New Roman"/>
          <w:sz w:val="24"/>
          <w:szCs w:val="24"/>
        </w:rPr>
        <w:pPrChange w:id="565" w:author="Pc2" w:date="2018-06-30T12:54:00Z">
          <w:pPr>
            <w:spacing w:line="360" w:lineRule="auto"/>
            <w:jc w:val="both"/>
          </w:pPr>
        </w:pPrChange>
      </w:pPr>
      <w:r w:rsidRPr="00BD0282">
        <w:rPr>
          <w:rFonts w:ascii="Times New Roman" w:hAnsi="Times New Roman" w:cs="Times New Roman"/>
          <w:color w:val="000000"/>
          <w:sz w:val="24"/>
          <w:szCs w:val="24"/>
        </w:rPr>
        <w:t>If there is extensive damage to a wide portion of the fifa18 complete.csv file due to catastrophic failure, such as a disk crash, the recovery method restores a past copy of the fifa18 complete.csv that was backed up to flash disk storage and reconstructs a more current state by reapplying or redoing the operations of committed transactions from the backed up log, up to the time of failure.</w:t>
      </w:r>
    </w:p>
    <w:p w:rsidR="00AA03EA" w:rsidRDefault="00AA03EA">
      <w:pPr>
        <w:pStyle w:val="Heading2"/>
        <w:numPr>
          <w:ilvl w:val="1"/>
          <w:numId w:val="29"/>
        </w:numPr>
        <w:spacing w:before="0" w:after="0" w:line="360" w:lineRule="auto"/>
        <w:jc w:val="both"/>
        <w:rPr>
          <w:ins w:id="566" w:author="Pc2" w:date="2018-06-30T12:56:00Z"/>
          <w:rFonts w:ascii="Times New Roman" w:hAnsi="Times New Roman"/>
        </w:rPr>
        <w:pPrChange w:id="567" w:author="Pc2" w:date="2018-06-30T12:54:00Z">
          <w:pPr>
            <w:pStyle w:val="Heading2"/>
            <w:numPr>
              <w:numId w:val="29"/>
            </w:numPr>
            <w:ind w:left="720" w:hanging="720"/>
          </w:pPr>
        </w:pPrChange>
      </w:pPr>
      <w:bookmarkStart w:id="568" w:name="_Toc439994692"/>
      <w:bookmarkStart w:id="569" w:name="_Toc441230997"/>
      <w:bookmarkStart w:id="570" w:name="_Toc518127588"/>
      <w:r w:rsidRPr="001A60BF">
        <w:rPr>
          <w:rFonts w:ascii="Times New Roman" w:hAnsi="Times New Roman"/>
        </w:rPr>
        <w:t>Security Requirements</w:t>
      </w:r>
      <w:bookmarkEnd w:id="568"/>
      <w:bookmarkEnd w:id="569"/>
      <w:bookmarkEnd w:id="570"/>
    </w:p>
    <w:p w:rsidR="00D8727D" w:rsidRPr="00D8727D" w:rsidRDefault="00180CA0">
      <w:pPr>
        <w:rPr>
          <w:rPrChange w:id="571" w:author="Pc2" w:date="2018-06-30T12:56:00Z">
            <w:rPr>
              <w:rFonts w:ascii="Times New Roman" w:hAnsi="Times New Roman"/>
            </w:rPr>
          </w:rPrChange>
        </w:rPr>
        <w:pPrChange w:id="572" w:author="Pc2" w:date="2018-06-30T12:56:00Z">
          <w:pPr>
            <w:pStyle w:val="Heading2"/>
            <w:numPr>
              <w:numId w:val="29"/>
            </w:numPr>
            <w:ind w:left="720" w:hanging="720"/>
          </w:pPr>
        </w:pPrChange>
      </w:pPr>
      <w:r>
        <w:t>A</w:t>
      </w:r>
      <w:ins w:id="573" w:author="Pc2" w:date="2018-06-30T12:56:00Z">
        <w:r w:rsidR="00D8727D">
          <w:t xml:space="preserve"> user log in is required when viewing analysis reports</w:t>
        </w:r>
      </w:ins>
      <w:r>
        <w:t xml:space="preserve"> and later after analysis the user is urged to logout u</w:t>
      </w:r>
      <w:bookmarkStart w:id="574" w:name="_GoBack"/>
      <w:bookmarkEnd w:id="574"/>
      <w:r>
        <w:t>sing the logout button</w:t>
      </w:r>
      <w:ins w:id="575" w:author="Pc2" w:date="2018-06-30T12:56:00Z">
        <w:r w:rsidR="00D8727D">
          <w:t>.</w:t>
        </w:r>
      </w:ins>
    </w:p>
    <w:p w:rsidR="00AA03EA" w:rsidRPr="00BD0282" w:rsidDel="00D8727D" w:rsidRDefault="00AA03EA">
      <w:pPr>
        <w:pStyle w:val="template"/>
        <w:spacing w:line="360" w:lineRule="auto"/>
        <w:jc w:val="both"/>
        <w:rPr>
          <w:del w:id="576" w:author="Pc2" w:date="2018-06-30T12:56:00Z"/>
          <w:rFonts w:ascii="Times New Roman" w:hAnsi="Times New Roman"/>
          <w:sz w:val="24"/>
          <w:szCs w:val="24"/>
        </w:rPr>
      </w:pPr>
      <w:del w:id="577" w:author="Pc2" w:date="2018-06-30T12:56:00Z">
        <w:r w:rsidRPr="00BD0282" w:rsidDel="00D8727D">
          <w:rPr>
            <w:rFonts w:ascii="Times New Roman" w:hAnsi="Times New Roman"/>
            <w:sz w:val="24"/>
            <w:szCs w:val="24"/>
          </w:rPr>
          <w:delTex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delText>
        </w:r>
        <w:bookmarkStart w:id="578" w:name="_Toc518127589"/>
        <w:bookmarkEnd w:id="578"/>
      </w:del>
    </w:p>
    <w:p w:rsidR="00AA03EA" w:rsidRPr="001A60BF" w:rsidRDefault="00AA03EA">
      <w:pPr>
        <w:pStyle w:val="Heading2"/>
        <w:numPr>
          <w:ilvl w:val="1"/>
          <w:numId w:val="29"/>
        </w:numPr>
        <w:spacing w:before="0" w:after="0" w:line="360" w:lineRule="auto"/>
        <w:jc w:val="both"/>
        <w:rPr>
          <w:rFonts w:ascii="Times New Roman" w:hAnsi="Times New Roman"/>
        </w:rPr>
        <w:pPrChange w:id="579" w:author="Pc2" w:date="2018-06-30T12:54:00Z">
          <w:pPr>
            <w:pStyle w:val="Heading2"/>
            <w:numPr>
              <w:numId w:val="29"/>
            </w:numPr>
            <w:ind w:left="720" w:hanging="720"/>
          </w:pPr>
        </w:pPrChange>
      </w:pPr>
      <w:bookmarkStart w:id="580" w:name="_Toc439994693"/>
      <w:bookmarkStart w:id="581" w:name="_Toc441230998"/>
      <w:bookmarkStart w:id="582" w:name="_Toc518127590"/>
      <w:r w:rsidRPr="001A60BF">
        <w:rPr>
          <w:rFonts w:ascii="Times New Roman" w:hAnsi="Times New Roman"/>
        </w:rPr>
        <w:t>Software Quality Attributes</w:t>
      </w:r>
      <w:bookmarkEnd w:id="580"/>
      <w:bookmarkEnd w:id="581"/>
      <w:bookmarkEnd w:id="582"/>
    </w:p>
    <w:p w:rsidR="00AA03EA" w:rsidRPr="001A60BF" w:rsidRDefault="00AA03EA">
      <w:pPr>
        <w:spacing w:after="0" w:line="360" w:lineRule="auto"/>
        <w:jc w:val="both"/>
        <w:rPr>
          <w:rFonts w:ascii="Times New Roman" w:hAnsi="Times New Roman" w:cs="Times New Roman"/>
          <w:szCs w:val="24"/>
        </w:rPr>
        <w:pPrChange w:id="583" w:author="Pc2" w:date="2018-06-30T12:54:00Z">
          <w:pPr>
            <w:spacing w:before="100" w:beforeAutospacing="1" w:after="100" w:afterAutospacing="1" w:line="360" w:lineRule="auto"/>
            <w:jc w:val="both"/>
          </w:pPr>
        </w:pPrChange>
      </w:pPr>
      <w:bookmarkStart w:id="584" w:name="_Toc518127591"/>
      <w:r w:rsidRPr="00E25964">
        <w:rPr>
          <w:rStyle w:val="Heading3Char"/>
          <w:rFonts w:eastAsiaTheme="minorHAnsi"/>
        </w:rPr>
        <w:t xml:space="preserve">5.4.1 </w:t>
      </w:r>
      <w:r w:rsidR="00B04C69">
        <w:rPr>
          <w:rStyle w:val="Heading3Char"/>
          <w:rFonts w:eastAsiaTheme="minorHAnsi"/>
        </w:rPr>
        <w:t>A</w:t>
      </w:r>
      <w:r w:rsidR="00E37FCC" w:rsidRPr="00E25964">
        <w:rPr>
          <w:rStyle w:val="Heading3Char"/>
          <w:rFonts w:eastAsiaTheme="minorHAnsi"/>
        </w:rPr>
        <w:t>vailabilit</w:t>
      </w:r>
      <w:bookmarkEnd w:id="584"/>
      <w:r w:rsidR="00E37FCC" w:rsidRPr="001A60BF">
        <w:rPr>
          <w:rFonts w:ascii="Times New Roman" w:hAnsi="Times New Roman" w:cs="Times New Roman"/>
          <w:b/>
          <w:bCs/>
          <w:color w:val="000000"/>
          <w:szCs w:val="24"/>
        </w:rPr>
        <w:t>y</w:t>
      </w:r>
      <w:r w:rsidRPr="001A60BF">
        <w:rPr>
          <w:rFonts w:ascii="Times New Roman" w:hAnsi="Times New Roman" w:cs="Times New Roman"/>
          <w:b/>
          <w:bCs/>
          <w:color w:val="000000"/>
          <w:szCs w:val="24"/>
        </w:rPr>
        <w:t>:</w:t>
      </w:r>
      <w:r w:rsidRPr="001A60BF">
        <w:rPr>
          <w:rFonts w:ascii="Times New Roman" w:hAnsi="Times New Roman" w:cs="Times New Roman"/>
          <w:color w:val="000000"/>
          <w:szCs w:val="24"/>
        </w:rPr>
        <w:t xml:space="preserve"> </w:t>
      </w:r>
      <w:r w:rsidR="00386357" w:rsidRPr="00BD0282">
        <w:rPr>
          <w:rFonts w:ascii="Times New Roman" w:hAnsi="Times New Roman" w:cs="Times New Roman"/>
          <w:sz w:val="24"/>
          <w:szCs w:val="24"/>
        </w:rPr>
        <w:t>The system is always available for use since it is a standalone</w:t>
      </w:r>
      <w:ins w:id="585" w:author="Pc2" w:date="2018-06-30T12:58:00Z">
        <w:r w:rsidR="00C65FD6">
          <w:rPr>
            <w:rFonts w:ascii="Times New Roman" w:hAnsi="Times New Roman" w:cs="Times New Roman"/>
            <w:sz w:val="24"/>
            <w:szCs w:val="24"/>
          </w:rPr>
          <w:t>.</w:t>
        </w:r>
      </w:ins>
      <w:r w:rsidR="00386357" w:rsidRPr="001A60BF">
        <w:rPr>
          <w:rFonts w:ascii="Times New Roman" w:hAnsi="Times New Roman" w:cs="Times New Roman"/>
        </w:rPr>
        <w:t xml:space="preserve"> </w:t>
      </w:r>
    </w:p>
    <w:p w:rsidR="00AA03EA" w:rsidRPr="00BD0282" w:rsidRDefault="00AA03EA">
      <w:pPr>
        <w:spacing w:after="0" w:line="360" w:lineRule="auto"/>
        <w:jc w:val="both"/>
        <w:rPr>
          <w:rFonts w:ascii="Times New Roman" w:hAnsi="Times New Roman" w:cs="Times New Roman"/>
          <w:sz w:val="24"/>
          <w:szCs w:val="24"/>
        </w:rPr>
        <w:pPrChange w:id="586" w:author="Pc2" w:date="2018-06-30T12:54:00Z">
          <w:pPr>
            <w:spacing w:before="100" w:beforeAutospacing="1" w:after="100" w:afterAutospacing="1" w:line="360" w:lineRule="auto"/>
            <w:jc w:val="both"/>
          </w:pPr>
        </w:pPrChange>
      </w:pPr>
      <w:bookmarkStart w:id="587" w:name="_Toc518127592"/>
      <w:r w:rsidRPr="00E25964">
        <w:rPr>
          <w:rStyle w:val="Heading3Char"/>
          <w:rFonts w:eastAsiaTheme="minorHAnsi"/>
        </w:rPr>
        <w:t xml:space="preserve">5.4.2 </w:t>
      </w:r>
      <w:r w:rsidR="00B04C69">
        <w:rPr>
          <w:rStyle w:val="Heading3Char"/>
          <w:rFonts w:eastAsiaTheme="minorHAnsi"/>
        </w:rPr>
        <w:t>C</w:t>
      </w:r>
      <w:r w:rsidR="00E37FCC" w:rsidRPr="00E25964">
        <w:rPr>
          <w:rStyle w:val="Heading3Char"/>
          <w:rFonts w:eastAsiaTheme="minorHAnsi"/>
        </w:rPr>
        <w:t>orrectness</w:t>
      </w:r>
      <w:r w:rsidRPr="00E25964">
        <w:rPr>
          <w:rStyle w:val="Heading3Char"/>
          <w:rFonts w:eastAsiaTheme="minorHAnsi"/>
        </w:rPr>
        <w:t>:</w:t>
      </w:r>
      <w:bookmarkEnd w:id="587"/>
      <w:r w:rsidR="00386357" w:rsidRPr="001A60BF">
        <w:rPr>
          <w:rFonts w:ascii="Times New Roman" w:hAnsi="Times New Roman" w:cs="Times New Roman"/>
          <w:color w:val="000000"/>
          <w:szCs w:val="24"/>
        </w:rPr>
        <w:t xml:space="preserve"> </w:t>
      </w:r>
      <w:r w:rsidR="00386357" w:rsidRPr="00BD0282">
        <w:rPr>
          <w:rFonts w:ascii="Times New Roman" w:hAnsi="Times New Roman" w:cs="Times New Roman"/>
          <w:color w:val="000000"/>
          <w:sz w:val="24"/>
          <w:szCs w:val="24"/>
        </w:rPr>
        <w:t>The analysis conducted are accurate</w:t>
      </w:r>
      <w:ins w:id="588" w:author="Pc2" w:date="2018-06-30T12:59:00Z">
        <w:r w:rsidR="00C65FD6">
          <w:rPr>
            <w:rFonts w:ascii="Times New Roman" w:hAnsi="Times New Roman" w:cs="Times New Roman"/>
            <w:color w:val="000000"/>
            <w:sz w:val="24"/>
            <w:szCs w:val="24"/>
          </w:rPr>
          <w:t>.</w:t>
        </w:r>
      </w:ins>
    </w:p>
    <w:p w:rsidR="00AA03EA" w:rsidRPr="00BD0282" w:rsidRDefault="00AA03EA">
      <w:pPr>
        <w:spacing w:after="0" w:line="360" w:lineRule="auto"/>
        <w:jc w:val="both"/>
        <w:rPr>
          <w:rFonts w:ascii="Times New Roman" w:hAnsi="Times New Roman" w:cs="Times New Roman"/>
          <w:sz w:val="24"/>
          <w:szCs w:val="24"/>
        </w:rPr>
        <w:pPrChange w:id="589" w:author="Pc2" w:date="2018-06-30T12:54:00Z">
          <w:pPr>
            <w:spacing w:before="100" w:beforeAutospacing="1" w:after="100" w:afterAutospacing="1" w:line="360" w:lineRule="auto"/>
            <w:jc w:val="both"/>
          </w:pPr>
        </w:pPrChange>
      </w:pPr>
      <w:bookmarkStart w:id="590" w:name="_Toc518127593"/>
      <w:r w:rsidRPr="00E25964">
        <w:rPr>
          <w:rStyle w:val="Heading3Char"/>
          <w:rFonts w:eastAsiaTheme="minorHAnsi"/>
        </w:rPr>
        <w:t xml:space="preserve">5.4.3 </w:t>
      </w:r>
      <w:r w:rsidR="00B04C69">
        <w:rPr>
          <w:rStyle w:val="Heading3Char"/>
          <w:rFonts w:eastAsiaTheme="minorHAnsi"/>
        </w:rPr>
        <w:t>M</w:t>
      </w:r>
      <w:r w:rsidR="00E37FCC" w:rsidRPr="00E25964">
        <w:rPr>
          <w:rStyle w:val="Heading3Char"/>
          <w:rFonts w:eastAsiaTheme="minorHAnsi"/>
        </w:rPr>
        <w:t>aintainability</w:t>
      </w:r>
      <w:bookmarkEnd w:id="590"/>
      <w:r w:rsidR="00E37FCC" w:rsidRPr="001A60BF">
        <w:rPr>
          <w:rFonts w:ascii="Times New Roman" w:hAnsi="Times New Roman" w:cs="Times New Roman"/>
          <w:b/>
          <w:bCs/>
          <w:color w:val="000000"/>
          <w:szCs w:val="24"/>
        </w:rPr>
        <w:t>:</w:t>
      </w:r>
      <w:r w:rsidR="00E37FCC" w:rsidRPr="001A60BF">
        <w:rPr>
          <w:rFonts w:ascii="Times New Roman" w:hAnsi="Times New Roman" w:cs="Times New Roman"/>
          <w:color w:val="000000"/>
          <w:szCs w:val="24"/>
        </w:rPr>
        <w:t xml:space="preserve"> </w:t>
      </w:r>
      <w:r w:rsidRPr="00BD0282">
        <w:rPr>
          <w:rFonts w:ascii="Times New Roman" w:hAnsi="Times New Roman" w:cs="Times New Roman"/>
          <w:sz w:val="24"/>
          <w:szCs w:val="24"/>
        </w:rPr>
        <w:t>The testing phase which will include testing the complete application after implementation. Unit testing and functional testing will be a part of the testing phase. Thus the product will be thoroughly tested periodically and updated for each functional requirement and documented for its reliability.</w:t>
      </w:r>
    </w:p>
    <w:p w:rsidR="00AA03EA" w:rsidRPr="00BD0282" w:rsidRDefault="00AA03EA">
      <w:pPr>
        <w:spacing w:after="0" w:line="360" w:lineRule="auto"/>
        <w:jc w:val="both"/>
        <w:rPr>
          <w:rFonts w:ascii="Times New Roman" w:hAnsi="Times New Roman" w:cs="Times New Roman"/>
          <w:sz w:val="24"/>
          <w:szCs w:val="24"/>
        </w:rPr>
        <w:pPrChange w:id="591" w:author="Pc2" w:date="2018-06-30T12:54:00Z">
          <w:pPr>
            <w:spacing w:before="100" w:beforeAutospacing="1" w:after="100" w:afterAutospacing="1" w:line="360" w:lineRule="auto"/>
            <w:jc w:val="both"/>
          </w:pPr>
        </w:pPrChange>
      </w:pPr>
      <w:bookmarkStart w:id="592" w:name="_Toc518127594"/>
      <w:r w:rsidRPr="00216FA8">
        <w:rPr>
          <w:rStyle w:val="Heading3Char"/>
          <w:rFonts w:eastAsiaTheme="minorHAnsi"/>
        </w:rPr>
        <w:t xml:space="preserve">5.4.4 </w:t>
      </w:r>
      <w:r w:rsidR="00B04C69">
        <w:rPr>
          <w:rStyle w:val="Heading3Char"/>
          <w:rFonts w:eastAsiaTheme="minorHAnsi"/>
        </w:rPr>
        <w:t>U</w:t>
      </w:r>
      <w:r w:rsidR="00CA630A" w:rsidRPr="00216FA8">
        <w:rPr>
          <w:rStyle w:val="Heading3Char"/>
          <w:rFonts w:eastAsiaTheme="minorHAnsi"/>
        </w:rPr>
        <w:t>sability</w:t>
      </w:r>
      <w:r w:rsidRPr="00216FA8">
        <w:rPr>
          <w:rStyle w:val="Heading3Char"/>
          <w:rFonts w:eastAsiaTheme="minorHAnsi"/>
        </w:rPr>
        <w:t>:</w:t>
      </w:r>
      <w:bookmarkEnd w:id="592"/>
      <w:r w:rsidRPr="001A60BF">
        <w:rPr>
          <w:rFonts w:ascii="Times New Roman" w:hAnsi="Times New Roman" w:cs="Times New Roman"/>
          <w:color w:val="000000"/>
          <w:szCs w:val="24"/>
        </w:rPr>
        <w:t xml:space="preserve"> </w:t>
      </w:r>
      <w:r w:rsidRPr="00BD0282">
        <w:rPr>
          <w:rFonts w:ascii="Times New Roman" w:hAnsi="Times New Roman" w:cs="Times New Roman"/>
          <w:sz w:val="24"/>
          <w:szCs w:val="24"/>
        </w:rPr>
        <w:t>As the system is easy to handle and navigates in the most expected way with no delays. In that case the system program reacts accordingly and transverses quickly between its states.</w:t>
      </w:r>
    </w:p>
    <w:p w:rsidR="00AA03EA" w:rsidRPr="001A60BF" w:rsidRDefault="00AA03EA">
      <w:pPr>
        <w:spacing w:after="0" w:line="360" w:lineRule="auto"/>
        <w:jc w:val="both"/>
        <w:rPr>
          <w:rFonts w:ascii="Times New Roman" w:hAnsi="Times New Roman" w:cs="Times New Roman"/>
        </w:rPr>
        <w:pPrChange w:id="593" w:author="Pc2" w:date="2018-06-30T12:54:00Z">
          <w:pPr/>
        </w:pPrChange>
      </w:pPr>
    </w:p>
    <w:p w:rsidR="00AA03EA" w:rsidRPr="001A60BF" w:rsidRDefault="00AA03EA">
      <w:pPr>
        <w:pStyle w:val="Heading2"/>
        <w:numPr>
          <w:ilvl w:val="1"/>
          <w:numId w:val="29"/>
        </w:numPr>
        <w:spacing w:before="0" w:after="0" w:line="360" w:lineRule="auto"/>
        <w:jc w:val="both"/>
        <w:rPr>
          <w:rFonts w:ascii="Times New Roman" w:hAnsi="Times New Roman"/>
        </w:rPr>
        <w:pPrChange w:id="594" w:author="Pc2" w:date="2018-06-30T12:54:00Z">
          <w:pPr>
            <w:pStyle w:val="Heading2"/>
            <w:numPr>
              <w:numId w:val="29"/>
            </w:numPr>
            <w:ind w:left="720" w:hanging="720"/>
          </w:pPr>
        </w:pPrChange>
      </w:pPr>
      <w:bookmarkStart w:id="595" w:name="_Toc439994694"/>
      <w:bookmarkStart w:id="596" w:name="_Toc441230999"/>
      <w:bookmarkStart w:id="597" w:name="_Toc518127595"/>
      <w:r w:rsidRPr="001A60BF">
        <w:rPr>
          <w:rFonts w:ascii="Times New Roman" w:hAnsi="Times New Roman"/>
        </w:rPr>
        <w:t>Business Rules</w:t>
      </w:r>
      <w:bookmarkEnd w:id="595"/>
      <w:bookmarkEnd w:id="596"/>
      <w:bookmarkEnd w:id="597"/>
    </w:p>
    <w:p w:rsidR="002B2AFF" w:rsidRPr="00BD0282" w:rsidRDefault="00BF307B">
      <w:pPr>
        <w:pStyle w:val="template"/>
        <w:spacing w:line="360" w:lineRule="auto"/>
        <w:jc w:val="both"/>
        <w:rPr>
          <w:rFonts w:ascii="Times New Roman" w:hAnsi="Times New Roman"/>
          <w:i w:val="0"/>
          <w:sz w:val="24"/>
          <w:szCs w:val="24"/>
        </w:rPr>
      </w:pPr>
      <w:r w:rsidRPr="00BD0282">
        <w:rPr>
          <w:rFonts w:ascii="Times New Roman" w:hAnsi="Times New Roman"/>
          <w:i w:val="0"/>
          <w:sz w:val="24"/>
          <w:szCs w:val="24"/>
        </w:rPr>
        <w:t>The analysis results are open for every one interested to view</w:t>
      </w:r>
      <w:r w:rsidR="008C3048" w:rsidRPr="00BD0282">
        <w:rPr>
          <w:rFonts w:ascii="Times New Roman" w:hAnsi="Times New Roman"/>
          <w:i w:val="0"/>
          <w:sz w:val="24"/>
          <w:szCs w:val="24"/>
        </w:rPr>
        <w:t>.</w:t>
      </w:r>
    </w:p>
    <w:p w:rsidR="00AA03EA" w:rsidRPr="00221E14" w:rsidRDefault="00AA03EA">
      <w:pPr>
        <w:pStyle w:val="Heading1"/>
        <w:spacing w:before="0" w:after="0" w:line="360" w:lineRule="auto"/>
        <w:jc w:val="both"/>
        <w:pPrChange w:id="598" w:author="Pc2" w:date="2018-06-30T12:54:00Z">
          <w:pPr>
            <w:pStyle w:val="Heading1"/>
          </w:pPr>
        </w:pPrChange>
      </w:pPr>
      <w:bookmarkStart w:id="599" w:name="_Toc439994695"/>
      <w:bookmarkStart w:id="600" w:name="_Toc441231000"/>
      <w:bookmarkStart w:id="601" w:name="_Toc518127596"/>
      <w:r w:rsidRPr="00221E14">
        <w:t>Other Requirements</w:t>
      </w:r>
      <w:bookmarkEnd w:id="599"/>
      <w:bookmarkEnd w:id="600"/>
      <w:bookmarkEnd w:id="601"/>
    </w:p>
    <w:p w:rsidR="00AA03EA" w:rsidRPr="001A60BF" w:rsidRDefault="00AA03EA">
      <w:pPr>
        <w:pStyle w:val="Heading3"/>
        <w:numPr>
          <w:ilvl w:val="2"/>
          <w:numId w:val="28"/>
        </w:numPr>
        <w:spacing w:before="0" w:after="0" w:line="360" w:lineRule="auto"/>
        <w:jc w:val="both"/>
        <w:rPr>
          <w:rFonts w:ascii="Times New Roman" w:hAnsi="Times New Roman"/>
          <w:bCs/>
          <w:color w:val="000000"/>
          <w:sz w:val="28"/>
          <w:szCs w:val="28"/>
        </w:rPr>
        <w:pPrChange w:id="602" w:author="Pc2" w:date="2018-06-30T12:54:00Z">
          <w:pPr>
            <w:pStyle w:val="Heading3"/>
            <w:numPr>
              <w:numId w:val="28"/>
            </w:numPr>
            <w:ind w:left="1080" w:hanging="360"/>
          </w:pPr>
        </w:pPrChange>
      </w:pPr>
      <w:bookmarkStart w:id="603" w:name="_Toc518127597"/>
      <w:r w:rsidRPr="001A60BF">
        <w:rPr>
          <w:rFonts w:ascii="Times New Roman" w:hAnsi="Times New Roman"/>
          <w:bCs/>
          <w:color w:val="000000"/>
          <w:sz w:val="28"/>
          <w:szCs w:val="28"/>
        </w:rPr>
        <w:t>Analysis Requirement</w:t>
      </w:r>
      <w:bookmarkEnd w:id="603"/>
    </w:p>
    <w:p w:rsidR="00AA03EA" w:rsidRPr="00BD0282" w:rsidRDefault="00AA03EA">
      <w:pPr>
        <w:spacing w:after="0" w:line="360" w:lineRule="auto"/>
        <w:jc w:val="both"/>
        <w:rPr>
          <w:rFonts w:ascii="Times New Roman" w:hAnsi="Times New Roman" w:cs="Times New Roman"/>
          <w:sz w:val="24"/>
          <w:szCs w:val="24"/>
        </w:rPr>
        <w:pPrChange w:id="604" w:author="Pc2" w:date="2018-06-30T12:54:00Z">
          <w:pPr>
            <w:spacing w:before="100" w:beforeAutospacing="1" w:after="100" w:afterAutospacing="1" w:line="360" w:lineRule="auto"/>
            <w:jc w:val="both"/>
          </w:pPr>
        </w:pPrChange>
      </w:pPr>
      <w:r w:rsidRPr="00BD0282">
        <w:rPr>
          <w:rFonts w:ascii="Times New Roman" w:hAnsi="Times New Roman" w:cs="Times New Roman"/>
          <w:color w:val="000000"/>
          <w:sz w:val="24"/>
          <w:szCs w:val="24"/>
        </w:rPr>
        <w:t>Purpose: The research question is selected to perform analysis like regression.</w:t>
      </w:r>
      <w:r w:rsidRPr="00BD0282">
        <w:rPr>
          <w:rFonts w:ascii="Times New Roman" w:hAnsi="Times New Roman" w:cs="Times New Roman"/>
          <w:color w:val="000000"/>
          <w:sz w:val="24"/>
          <w:szCs w:val="24"/>
        </w:rPr>
        <w:br/>
      </w:r>
      <w:del w:id="605" w:author="Pc2" w:date="2018-06-30T12:54:00Z">
        <w:r w:rsidRPr="00BD0282" w:rsidDel="00653FE5">
          <w:rPr>
            <w:rFonts w:ascii="Times New Roman" w:hAnsi="Times New Roman" w:cs="Times New Roman"/>
            <w:color w:val="000000"/>
            <w:sz w:val="24"/>
            <w:szCs w:val="24"/>
          </w:rPr>
          <w:br/>
        </w:r>
      </w:del>
      <w:r w:rsidRPr="00BD0282">
        <w:rPr>
          <w:rFonts w:ascii="Times New Roman" w:hAnsi="Times New Roman" w:cs="Times New Roman"/>
          <w:color w:val="000000"/>
          <w:sz w:val="24"/>
          <w:szCs w:val="24"/>
        </w:rPr>
        <w:t>Inputs: Input will be the research question selected by the user and consequently the data that the user wants to use for the analysis.</w:t>
      </w:r>
    </w:p>
    <w:p w:rsidR="00AA03EA" w:rsidRPr="00BD0282" w:rsidRDefault="00AA03EA">
      <w:pPr>
        <w:spacing w:after="0" w:line="360" w:lineRule="auto"/>
        <w:jc w:val="both"/>
        <w:rPr>
          <w:rFonts w:ascii="Times New Roman" w:hAnsi="Times New Roman" w:cs="Times New Roman"/>
          <w:color w:val="000000"/>
          <w:sz w:val="24"/>
          <w:szCs w:val="24"/>
        </w:rPr>
        <w:pPrChange w:id="606" w:author="Pc2" w:date="2018-06-30T12:54:00Z">
          <w:pPr>
            <w:spacing w:before="100" w:beforeAutospacing="1" w:after="100" w:afterAutospacing="1" w:line="360" w:lineRule="auto"/>
            <w:jc w:val="both"/>
          </w:pPr>
        </w:pPrChange>
      </w:pPr>
      <w:r w:rsidRPr="00BD0282">
        <w:rPr>
          <w:rFonts w:ascii="Times New Roman" w:hAnsi="Times New Roman" w:cs="Times New Roman"/>
          <w:color w:val="000000"/>
          <w:sz w:val="24"/>
          <w:szCs w:val="24"/>
        </w:rPr>
        <w:t>Processing:  Depending on the research question, the appropriate statistical analysis is performed with the help of the R studio which provide the middle layer in this three tier application. It can be regression analysis and correlation.</w:t>
      </w:r>
    </w:p>
    <w:p w:rsidR="00AA03EA" w:rsidRPr="00BD0282" w:rsidRDefault="00AA03EA">
      <w:pPr>
        <w:spacing w:after="0" w:line="360" w:lineRule="auto"/>
        <w:jc w:val="both"/>
        <w:rPr>
          <w:rFonts w:ascii="Times New Roman" w:hAnsi="Times New Roman" w:cs="Times New Roman"/>
          <w:sz w:val="24"/>
          <w:szCs w:val="24"/>
        </w:rPr>
        <w:pPrChange w:id="607" w:author="Pc2" w:date="2018-06-30T12:54:00Z">
          <w:pPr>
            <w:spacing w:before="100" w:beforeAutospacing="1" w:after="100" w:afterAutospacing="1" w:line="360" w:lineRule="auto"/>
            <w:jc w:val="both"/>
          </w:pPr>
        </w:pPrChange>
      </w:pPr>
      <w:r w:rsidRPr="00BD0282">
        <w:rPr>
          <w:rFonts w:ascii="Times New Roman" w:hAnsi="Times New Roman" w:cs="Times New Roman"/>
          <w:color w:val="000000"/>
          <w:sz w:val="24"/>
          <w:szCs w:val="24"/>
        </w:rPr>
        <w:lastRenderedPageBreak/>
        <w:t>Outputs: The output will be a graph or table of the analysis results displayed on the R script window.</w:t>
      </w:r>
    </w:p>
    <w:p w:rsidR="00AA03EA" w:rsidRPr="001A60BF" w:rsidRDefault="00AA03EA">
      <w:pPr>
        <w:spacing w:after="0" w:line="360" w:lineRule="auto"/>
        <w:jc w:val="both"/>
        <w:rPr>
          <w:rFonts w:ascii="Times New Roman" w:hAnsi="Times New Roman" w:cs="Times New Roman"/>
        </w:rPr>
        <w:pPrChange w:id="608" w:author="Pc2" w:date="2018-06-30T12:54:00Z">
          <w:pPr/>
        </w:pPrChange>
      </w:pPr>
    </w:p>
    <w:p w:rsidR="00AA03EA" w:rsidRPr="001A60BF" w:rsidRDefault="00AA03EA">
      <w:pPr>
        <w:pStyle w:val="Heading3"/>
        <w:numPr>
          <w:ilvl w:val="2"/>
          <w:numId w:val="28"/>
        </w:numPr>
        <w:spacing w:before="0" w:after="0" w:line="360" w:lineRule="auto"/>
        <w:jc w:val="both"/>
        <w:rPr>
          <w:rFonts w:ascii="Times New Roman" w:hAnsi="Times New Roman"/>
          <w:sz w:val="28"/>
          <w:szCs w:val="28"/>
        </w:rPr>
        <w:pPrChange w:id="609" w:author="Pc2" w:date="2018-06-30T12:54:00Z">
          <w:pPr>
            <w:pStyle w:val="Heading3"/>
            <w:numPr>
              <w:numId w:val="28"/>
            </w:numPr>
            <w:ind w:left="1080" w:hanging="360"/>
          </w:pPr>
        </w:pPrChange>
      </w:pPr>
      <w:bookmarkStart w:id="610" w:name="_Toc518127598"/>
      <w:r w:rsidRPr="001A60BF">
        <w:rPr>
          <w:rFonts w:ascii="Times New Roman" w:hAnsi="Times New Roman"/>
          <w:sz w:val="28"/>
          <w:szCs w:val="28"/>
        </w:rPr>
        <w:t>Reliability Requirements</w:t>
      </w:r>
      <w:bookmarkEnd w:id="610"/>
    </w:p>
    <w:p w:rsidR="00AA03EA" w:rsidRPr="00BD0282" w:rsidRDefault="00AA03EA">
      <w:pPr>
        <w:pStyle w:val="NormalWeb"/>
        <w:spacing w:before="0" w:beforeAutospacing="0" w:after="0" w:afterAutospacing="0" w:line="360" w:lineRule="auto"/>
        <w:jc w:val="both"/>
        <w:pPrChange w:id="611" w:author="Pc2" w:date="2018-06-30T12:54:00Z">
          <w:pPr>
            <w:pStyle w:val="NormalWeb"/>
            <w:spacing w:line="360" w:lineRule="auto"/>
            <w:jc w:val="both"/>
          </w:pPr>
        </w:pPrChange>
      </w:pPr>
      <w:r w:rsidRPr="00BD0282">
        <w:t>As the system provide the right tools for analysis, discussion, and problem solving it must be made sure that the system is reliable in its operations and for retrieving the insights and for securing the sensitive details.</w:t>
      </w:r>
    </w:p>
    <w:p w:rsidR="00E55495" w:rsidRDefault="00D061F5" w:rsidP="00E55495">
      <w:pPr>
        <w:pStyle w:val="Heading1"/>
        <w:spacing w:before="0" w:after="0" w:line="360" w:lineRule="auto"/>
        <w:jc w:val="both"/>
      </w:pPr>
      <w:bookmarkStart w:id="612" w:name="_Toc518127599"/>
      <w:ins w:id="613" w:author="Pc2" w:date="2018-06-30T12:40:00Z">
        <w:r>
          <w:t>References</w:t>
        </w:r>
      </w:ins>
      <w:bookmarkEnd w:id="612"/>
    </w:p>
    <w:p w:rsidR="00E55495" w:rsidRDefault="00E55495" w:rsidP="00E55495">
      <w:pPr>
        <w:rPr>
          <w:rFonts w:ascii="Times-Roman" w:hAnsi="Times-Roman" w:cs="Times-Roman"/>
          <w:color w:val="000000"/>
          <w:sz w:val="24"/>
          <w:szCs w:val="24"/>
        </w:rPr>
      </w:pPr>
      <w:r>
        <w:t>1.</w:t>
      </w:r>
      <w:r w:rsidRPr="00E55495">
        <w:rPr>
          <w:rFonts w:ascii="Times-Roman" w:hAnsi="Times-Roman" w:cs="Times-Roman"/>
          <w:color w:val="000000"/>
          <w:sz w:val="24"/>
          <w:szCs w:val="24"/>
        </w:rPr>
        <w:t xml:space="preserve"> </w:t>
      </w:r>
      <w:hyperlink r:id="rId9" w:history="1">
        <w:r w:rsidRPr="00E55495">
          <w:rPr>
            <w:rStyle w:val="Hyperlink"/>
            <w:rFonts w:ascii="Times-Roman" w:hAnsi="Times-Roman" w:cs="Times-Roman"/>
            <w:sz w:val="24"/>
            <w:szCs w:val="24"/>
          </w:rPr>
          <w:t>https://www.kaggle.com/thec03u5/fifa-18-demo-player-dataset</w:t>
        </w:r>
      </w:hyperlink>
    </w:p>
    <w:p w:rsidR="006711DF" w:rsidRPr="00E55495" w:rsidRDefault="006711DF" w:rsidP="00E55495">
      <w:r>
        <w:t>2.</w:t>
      </w:r>
      <w:r w:rsidRPr="006711DF">
        <w:rPr>
          <w:rFonts w:ascii="Times-Roman" w:hAnsi="Times-Roman" w:cs="Times-Roman"/>
          <w:color w:val="000000"/>
          <w:sz w:val="24"/>
          <w:szCs w:val="24"/>
        </w:rPr>
        <w:t xml:space="preserve"> </w:t>
      </w:r>
      <w:hyperlink r:id="rId10" w:history="1">
        <w:r>
          <w:rPr>
            <w:rFonts w:ascii="Times-Roman" w:hAnsi="Times-Roman" w:cs="Times-Roman"/>
            <w:color w:val="0000E9"/>
            <w:sz w:val="24"/>
            <w:szCs w:val="24"/>
            <w:u w:val="single" w:color="0000E9"/>
          </w:rPr>
          <w:t>https://sofifa.com</w:t>
        </w:r>
      </w:hyperlink>
    </w:p>
    <w:sectPr w:rsidR="006711DF" w:rsidRPr="00E55495" w:rsidSect="004E01E4">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D7A" w:rsidRDefault="00875D7A" w:rsidP="004E01E4">
      <w:pPr>
        <w:spacing w:after="0" w:line="240" w:lineRule="auto"/>
      </w:pPr>
      <w:r>
        <w:separator/>
      </w:r>
    </w:p>
  </w:endnote>
  <w:endnote w:type="continuationSeparator" w:id="0">
    <w:p w:rsidR="00875D7A" w:rsidRDefault="00875D7A" w:rsidP="004E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536518"/>
      <w:docPartObj>
        <w:docPartGallery w:val="Page Numbers (Bottom of Page)"/>
        <w:docPartUnique/>
      </w:docPartObj>
    </w:sdtPr>
    <w:sdtEndPr>
      <w:rPr>
        <w:noProof/>
      </w:rPr>
    </w:sdtEndPr>
    <w:sdtContent>
      <w:p w:rsidR="004E01E4" w:rsidRDefault="004E01E4">
        <w:pPr>
          <w:pStyle w:val="Footer"/>
          <w:jc w:val="right"/>
        </w:pPr>
        <w:r>
          <w:fldChar w:fldCharType="begin"/>
        </w:r>
        <w:r>
          <w:instrText xml:space="preserve"> PAGE   \* MERGEFORMAT </w:instrText>
        </w:r>
        <w:r>
          <w:fldChar w:fldCharType="separate"/>
        </w:r>
        <w:r w:rsidR="00B86AC6">
          <w:rPr>
            <w:noProof/>
          </w:rPr>
          <w:t>7</w:t>
        </w:r>
        <w:r>
          <w:rPr>
            <w:noProof/>
          </w:rPr>
          <w:fldChar w:fldCharType="end"/>
        </w:r>
      </w:p>
    </w:sdtContent>
  </w:sdt>
  <w:p w:rsidR="004E01E4" w:rsidRDefault="004E01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D7A" w:rsidRDefault="00875D7A" w:rsidP="004E01E4">
      <w:pPr>
        <w:spacing w:after="0" w:line="240" w:lineRule="auto"/>
      </w:pPr>
      <w:r>
        <w:separator/>
      </w:r>
    </w:p>
  </w:footnote>
  <w:footnote w:type="continuationSeparator" w:id="0">
    <w:p w:rsidR="00875D7A" w:rsidRDefault="00875D7A" w:rsidP="004E0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AE4" w:rsidRPr="00532AE4" w:rsidRDefault="00532AE4">
    <w:pPr>
      <w:pStyle w:val="Header"/>
      <w:rPr>
        <w:b/>
        <w:i/>
      </w:rPr>
    </w:pPr>
    <w:r w:rsidRPr="00532AE4">
      <w:rPr>
        <w:b/>
        <w:i/>
      </w:rPr>
      <w:t>Software Requirements Specification for FIFA 18 Data Analysis</w:t>
    </w:r>
  </w:p>
  <w:p w:rsidR="004E01E4" w:rsidRDefault="004E01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04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78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00718C"/>
    <w:multiLevelType w:val="multilevel"/>
    <w:tmpl w:val="EBEC55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EC13ADE"/>
    <w:multiLevelType w:val="multilevel"/>
    <w:tmpl w:val="355A31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0B1044"/>
    <w:multiLevelType w:val="multilevel"/>
    <w:tmpl w:val="5E58D7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C7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A50CD7"/>
    <w:multiLevelType w:val="multilevel"/>
    <w:tmpl w:val="89CE15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6C7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8153CC"/>
    <w:multiLevelType w:val="multilevel"/>
    <w:tmpl w:val="5E58D7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9B68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024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A63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F1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B4C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CD7662"/>
    <w:multiLevelType w:val="multilevel"/>
    <w:tmpl w:val="98BE2E6C"/>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2DA97B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7F5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F3A40"/>
    <w:multiLevelType w:val="hybridMultilevel"/>
    <w:tmpl w:val="352A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23D08"/>
    <w:multiLevelType w:val="multilevel"/>
    <w:tmpl w:val="5E58D7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4136296"/>
    <w:multiLevelType w:val="multilevel"/>
    <w:tmpl w:val="B62C65FE"/>
    <w:lvl w:ilvl="0">
      <w:start w:val="5"/>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9E63C48"/>
    <w:multiLevelType w:val="multilevel"/>
    <w:tmpl w:val="9BFCA48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1AE3C0A"/>
    <w:multiLevelType w:val="hybridMultilevel"/>
    <w:tmpl w:val="1876D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A7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8553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7E1546"/>
    <w:multiLevelType w:val="hybridMultilevel"/>
    <w:tmpl w:val="88E6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13EB2"/>
    <w:multiLevelType w:val="multilevel"/>
    <w:tmpl w:val="FE0E0618"/>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421552F"/>
    <w:multiLevelType w:val="multilevel"/>
    <w:tmpl w:val="4DE023F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FF533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25"/>
  </w:num>
  <w:num w:numId="4">
    <w:abstractNumId w:val="18"/>
  </w:num>
  <w:num w:numId="5">
    <w:abstractNumId w:val="22"/>
  </w:num>
  <w:num w:numId="6">
    <w:abstractNumId w:val="3"/>
  </w:num>
  <w:num w:numId="7">
    <w:abstractNumId w:val="24"/>
  </w:num>
  <w:num w:numId="8">
    <w:abstractNumId w:val="7"/>
  </w:num>
  <w:num w:numId="9">
    <w:abstractNumId w:val="6"/>
  </w:num>
  <w:num w:numId="10">
    <w:abstractNumId w:val="1"/>
  </w:num>
  <w:num w:numId="11">
    <w:abstractNumId w:val="17"/>
  </w:num>
  <w:num w:numId="12">
    <w:abstractNumId w:val="8"/>
  </w:num>
  <w:num w:numId="13">
    <w:abstractNumId w:val="14"/>
  </w:num>
  <w:num w:numId="14">
    <w:abstractNumId w:val="10"/>
  </w:num>
  <w:num w:numId="15">
    <w:abstractNumId w:val="5"/>
  </w:num>
  <w:num w:numId="16">
    <w:abstractNumId w:val="9"/>
  </w:num>
  <w:num w:numId="17">
    <w:abstractNumId w:val="27"/>
  </w:num>
  <w:num w:numId="18">
    <w:abstractNumId w:val="2"/>
  </w:num>
  <w:num w:numId="19">
    <w:abstractNumId w:val="23"/>
  </w:num>
  <w:num w:numId="20">
    <w:abstractNumId w:val="21"/>
  </w:num>
  <w:num w:numId="21">
    <w:abstractNumId w:val="4"/>
  </w:num>
  <w:num w:numId="22">
    <w:abstractNumId w:val="15"/>
  </w:num>
  <w:num w:numId="23">
    <w:abstractNumId w:val="13"/>
  </w:num>
  <w:num w:numId="24">
    <w:abstractNumId w:val="12"/>
  </w:num>
  <w:num w:numId="25">
    <w:abstractNumId w:val="16"/>
  </w:num>
  <w:num w:numId="26">
    <w:abstractNumId w:val="11"/>
  </w:num>
  <w:num w:numId="27">
    <w:abstractNumId w:val="20"/>
  </w:num>
  <w:num w:numId="28">
    <w:abstractNumId w:val="28"/>
  </w:num>
  <w:num w:numId="29">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2">
    <w15:presenceInfo w15:providerId="None" w15:userId="P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06B"/>
    <w:rsid w:val="000010C4"/>
    <w:rsid w:val="00006013"/>
    <w:rsid w:val="00015669"/>
    <w:rsid w:val="00057FFE"/>
    <w:rsid w:val="000807CD"/>
    <w:rsid w:val="0008530A"/>
    <w:rsid w:val="000C1BF8"/>
    <w:rsid w:val="000C2BB7"/>
    <w:rsid w:val="000F4BCF"/>
    <w:rsid w:val="000F67DB"/>
    <w:rsid w:val="001128CE"/>
    <w:rsid w:val="0011530E"/>
    <w:rsid w:val="00127237"/>
    <w:rsid w:val="00167C71"/>
    <w:rsid w:val="00180CA0"/>
    <w:rsid w:val="001A3929"/>
    <w:rsid w:val="001A60BF"/>
    <w:rsid w:val="001C0762"/>
    <w:rsid w:val="001D2D8F"/>
    <w:rsid w:val="001E3020"/>
    <w:rsid w:val="001F763B"/>
    <w:rsid w:val="00200D72"/>
    <w:rsid w:val="00216FA8"/>
    <w:rsid w:val="00217565"/>
    <w:rsid w:val="00221E14"/>
    <w:rsid w:val="00223CF5"/>
    <w:rsid w:val="0024540F"/>
    <w:rsid w:val="00247148"/>
    <w:rsid w:val="002618D0"/>
    <w:rsid w:val="00270447"/>
    <w:rsid w:val="002820DF"/>
    <w:rsid w:val="0028681F"/>
    <w:rsid w:val="002B2AFF"/>
    <w:rsid w:val="002F3F6E"/>
    <w:rsid w:val="00300F2D"/>
    <w:rsid w:val="0032042B"/>
    <w:rsid w:val="0035147B"/>
    <w:rsid w:val="00386357"/>
    <w:rsid w:val="003E065E"/>
    <w:rsid w:val="003F0A58"/>
    <w:rsid w:val="00434957"/>
    <w:rsid w:val="004611A1"/>
    <w:rsid w:val="00467CC5"/>
    <w:rsid w:val="004E01E4"/>
    <w:rsid w:val="00532AE4"/>
    <w:rsid w:val="00533EDD"/>
    <w:rsid w:val="00537C7F"/>
    <w:rsid w:val="00565679"/>
    <w:rsid w:val="0059406B"/>
    <w:rsid w:val="005B5D51"/>
    <w:rsid w:val="005F70A8"/>
    <w:rsid w:val="00644FDE"/>
    <w:rsid w:val="0064591C"/>
    <w:rsid w:val="00653FE5"/>
    <w:rsid w:val="006710CA"/>
    <w:rsid w:val="006711DF"/>
    <w:rsid w:val="00676B79"/>
    <w:rsid w:val="006B0187"/>
    <w:rsid w:val="00702AB1"/>
    <w:rsid w:val="00761B83"/>
    <w:rsid w:val="00764A5D"/>
    <w:rsid w:val="00796334"/>
    <w:rsid w:val="007B2E6C"/>
    <w:rsid w:val="007B4BDD"/>
    <w:rsid w:val="007D7E51"/>
    <w:rsid w:val="007E1920"/>
    <w:rsid w:val="00806B3A"/>
    <w:rsid w:val="00844BD9"/>
    <w:rsid w:val="0086062A"/>
    <w:rsid w:val="00867E08"/>
    <w:rsid w:val="00875D7A"/>
    <w:rsid w:val="00882353"/>
    <w:rsid w:val="00885C28"/>
    <w:rsid w:val="008A50DF"/>
    <w:rsid w:val="008C3048"/>
    <w:rsid w:val="00912679"/>
    <w:rsid w:val="00923012"/>
    <w:rsid w:val="00933486"/>
    <w:rsid w:val="00947642"/>
    <w:rsid w:val="009717E7"/>
    <w:rsid w:val="009A153C"/>
    <w:rsid w:val="009B6ECD"/>
    <w:rsid w:val="009C2951"/>
    <w:rsid w:val="009C6126"/>
    <w:rsid w:val="009D196B"/>
    <w:rsid w:val="009D7547"/>
    <w:rsid w:val="009E44DC"/>
    <w:rsid w:val="009F304F"/>
    <w:rsid w:val="00A026CD"/>
    <w:rsid w:val="00A1400F"/>
    <w:rsid w:val="00A1533F"/>
    <w:rsid w:val="00A31601"/>
    <w:rsid w:val="00A31D12"/>
    <w:rsid w:val="00A412A5"/>
    <w:rsid w:val="00A5095B"/>
    <w:rsid w:val="00A50AE8"/>
    <w:rsid w:val="00AA03EA"/>
    <w:rsid w:val="00AB7317"/>
    <w:rsid w:val="00AE06A7"/>
    <w:rsid w:val="00B04C69"/>
    <w:rsid w:val="00B22B34"/>
    <w:rsid w:val="00B64297"/>
    <w:rsid w:val="00B86AC6"/>
    <w:rsid w:val="00B9644D"/>
    <w:rsid w:val="00BA03F6"/>
    <w:rsid w:val="00BA64E7"/>
    <w:rsid w:val="00BA7BF5"/>
    <w:rsid w:val="00BC7F8A"/>
    <w:rsid w:val="00BD0282"/>
    <w:rsid w:val="00BF307B"/>
    <w:rsid w:val="00BF3F20"/>
    <w:rsid w:val="00C219D6"/>
    <w:rsid w:val="00C36CF1"/>
    <w:rsid w:val="00C65FD6"/>
    <w:rsid w:val="00CA3B2C"/>
    <w:rsid w:val="00CA630A"/>
    <w:rsid w:val="00CA773A"/>
    <w:rsid w:val="00D061F5"/>
    <w:rsid w:val="00D14F6A"/>
    <w:rsid w:val="00D5675B"/>
    <w:rsid w:val="00D8727D"/>
    <w:rsid w:val="00E03B57"/>
    <w:rsid w:val="00E25964"/>
    <w:rsid w:val="00E37FCC"/>
    <w:rsid w:val="00E501D6"/>
    <w:rsid w:val="00E55495"/>
    <w:rsid w:val="00E67B2A"/>
    <w:rsid w:val="00F1773F"/>
    <w:rsid w:val="00F30EFC"/>
    <w:rsid w:val="00F3341F"/>
    <w:rsid w:val="00F629DE"/>
    <w:rsid w:val="00F72773"/>
    <w:rsid w:val="00F7490C"/>
    <w:rsid w:val="00F94542"/>
    <w:rsid w:val="00F96B29"/>
    <w:rsid w:val="00FC0073"/>
    <w:rsid w:val="00FC27AE"/>
    <w:rsid w:val="00FD7C7C"/>
    <w:rsid w:val="00FE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971A"/>
  <w15:docId w15:val="{FA6FB557-055E-48F5-9517-AA98CF73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A03EA"/>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A03EA"/>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A03EA"/>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A03EA"/>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A03EA"/>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A03EA"/>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A03EA"/>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A03EA"/>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A03EA"/>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03E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A03EA"/>
    <w:rPr>
      <w:rFonts w:ascii="Times" w:eastAsia="Times New Roman" w:hAnsi="Times" w:cs="Times New Roman"/>
      <w:b/>
      <w:sz w:val="28"/>
      <w:szCs w:val="20"/>
    </w:rPr>
  </w:style>
  <w:style w:type="character" w:customStyle="1" w:styleId="Heading3Char">
    <w:name w:val="Heading 3 Char"/>
    <w:basedOn w:val="DefaultParagraphFont"/>
    <w:link w:val="Heading3"/>
    <w:rsid w:val="00AA03EA"/>
    <w:rPr>
      <w:rFonts w:ascii="Times" w:eastAsia="Times New Roman" w:hAnsi="Times" w:cs="Times New Roman"/>
      <w:b/>
      <w:sz w:val="24"/>
      <w:szCs w:val="20"/>
    </w:rPr>
  </w:style>
  <w:style w:type="character" w:customStyle="1" w:styleId="Heading4Char">
    <w:name w:val="Heading 4 Char"/>
    <w:basedOn w:val="DefaultParagraphFont"/>
    <w:link w:val="Heading4"/>
    <w:rsid w:val="00AA03E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A03EA"/>
    <w:rPr>
      <w:rFonts w:ascii="Arial" w:eastAsia="Times New Roman" w:hAnsi="Arial" w:cs="Times New Roman"/>
      <w:szCs w:val="20"/>
    </w:rPr>
  </w:style>
  <w:style w:type="character" w:customStyle="1" w:styleId="Heading6Char">
    <w:name w:val="Heading 6 Char"/>
    <w:basedOn w:val="DefaultParagraphFont"/>
    <w:link w:val="Heading6"/>
    <w:rsid w:val="00AA03EA"/>
    <w:rPr>
      <w:rFonts w:ascii="Arial" w:eastAsia="Times New Roman" w:hAnsi="Arial" w:cs="Times New Roman"/>
      <w:i/>
      <w:szCs w:val="20"/>
    </w:rPr>
  </w:style>
  <w:style w:type="character" w:customStyle="1" w:styleId="Heading7Char">
    <w:name w:val="Heading 7 Char"/>
    <w:basedOn w:val="DefaultParagraphFont"/>
    <w:link w:val="Heading7"/>
    <w:rsid w:val="00AA03EA"/>
    <w:rPr>
      <w:rFonts w:ascii="Arial" w:eastAsia="Times New Roman" w:hAnsi="Arial" w:cs="Times New Roman"/>
      <w:sz w:val="20"/>
      <w:szCs w:val="20"/>
    </w:rPr>
  </w:style>
  <w:style w:type="character" w:customStyle="1" w:styleId="Heading8Char">
    <w:name w:val="Heading 8 Char"/>
    <w:basedOn w:val="DefaultParagraphFont"/>
    <w:link w:val="Heading8"/>
    <w:rsid w:val="00AA03EA"/>
    <w:rPr>
      <w:rFonts w:ascii="Arial" w:eastAsia="Times New Roman" w:hAnsi="Arial" w:cs="Times New Roman"/>
      <w:i/>
      <w:sz w:val="20"/>
      <w:szCs w:val="20"/>
    </w:rPr>
  </w:style>
  <w:style w:type="character" w:customStyle="1" w:styleId="Heading9Char">
    <w:name w:val="Heading 9 Char"/>
    <w:basedOn w:val="DefaultParagraphFont"/>
    <w:link w:val="Heading9"/>
    <w:rsid w:val="00AA03EA"/>
    <w:rPr>
      <w:rFonts w:ascii="Arial" w:eastAsia="Times New Roman" w:hAnsi="Arial" w:cs="Times New Roman"/>
      <w:i/>
      <w:sz w:val="18"/>
      <w:szCs w:val="20"/>
    </w:rPr>
  </w:style>
  <w:style w:type="paragraph" w:customStyle="1" w:styleId="template">
    <w:name w:val="template"/>
    <w:basedOn w:val="Normal"/>
    <w:rsid w:val="00AA03EA"/>
    <w:pPr>
      <w:spacing w:after="0" w:line="240" w:lineRule="exact"/>
    </w:pPr>
    <w:rPr>
      <w:rFonts w:ascii="Arial" w:eastAsia="Times New Roman" w:hAnsi="Arial" w:cs="Times New Roman"/>
      <w:i/>
      <w:szCs w:val="20"/>
    </w:rPr>
  </w:style>
  <w:style w:type="paragraph" w:styleId="NormalWeb">
    <w:name w:val="Normal (Web)"/>
    <w:basedOn w:val="Normal"/>
    <w:uiPriority w:val="99"/>
    <w:unhideWhenUsed/>
    <w:rsid w:val="00AA03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03EA"/>
    <w:pPr>
      <w:ind w:left="720"/>
      <w:contextualSpacing/>
    </w:pPr>
  </w:style>
  <w:style w:type="paragraph" w:styleId="TOCHeading">
    <w:name w:val="TOC Heading"/>
    <w:basedOn w:val="Heading1"/>
    <w:next w:val="Normal"/>
    <w:uiPriority w:val="39"/>
    <w:unhideWhenUsed/>
    <w:qFormat/>
    <w:rsid w:val="009D7547"/>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167C71"/>
    <w:pPr>
      <w:tabs>
        <w:tab w:val="left" w:pos="440"/>
        <w:tab w:val="right" w:leader="dot" w:pos="9350"/>
      </w:tabs>
      <w:spacing w:after="100"/>
    </w:pPr>
  </w:style>
  <w:style w:type="paragraph" w:styleId="TOC2">
    <w:name w:val="toc 2"/>
    <w:basedOn w:val="Normal"/>
    <w:next w:val="Normal"/>
    <w:autoRedefine/>
    <w:uiPriority w:val="39"/>
    <w:unhideWhenUsed/>
    <w:rsid w:val="00127237"/>
    <w:pPr>
      <w:tabs>
        <w:tab w:val="left" w:pos="880"/>
        <w:tab w:val="right" w:leader="dot" w:pos="9350"/>
      </w:tabs>
      <w:spacing w:after="0" w:line="240" w:lineRule="auto"/>
      <w:ind w:left="220"/>
      <w:pPrChange w:id="0" w:author="Pc2" w:date="2018-06-30T12:49:00Z">
        <w:pPr>
          <w:spacing w:after="100" w:line="276" w:lineRule="auto"/>
          <w:ind w:left="220"/>
        </w:pPr>
      </w:pPrChange>
    </w:pPr>
    <w:rPr>
      <w:rPrChange w:id="0" w:author="Pc2" w:date="2018-06-30T12:49:00Z">
        <w:rPr>
          <w:rFonts w:asciiTheme="minorHAnsi" w:eastAsiaTheme="minorHAnsi" w:hAnsiTheme="minorHAnsi" w:cstheme="minorBidi"/>
          <w:sz w:val="22"/>
          <w:szCs w:val="22"/>
          <w:lang w:val="en-US" w:eastAsia="en-US" w:bidi="ar-SA"/>
        </w:rPr>
      </w:rPrChange>
    </w:rPr>
  </w:style>
  <w:style w:type="paragraph" w:styleId="TOC3">
    <w:name w:val="toc 3"/>
    <w:basedOn w:val="Normal"/>
    <w:next w:val="Normal"/>
    <w:autoRedefine/>
    <w:uiPriority w:val="39"/>
    <w:unhideWhenUsed/>
    <w:rsid w:val="00A1533F"/>
    <w:pPr>
      <w:tabs>
        <w:tab w:val="left" w:pos="880"/>
        <w:tab w:val="right" w:leader="dot" w:pos="9350"/>
      </w:tabs>
      <w:spacing w:after="100" w:line="240" w:lineRule="auto"/>
      <w:ind w:left="440"/>
      <w:pPrChange w:id="1" w:author="Pc2" w:date="2018-06-30T12:50:00Z">
        <w:pPr>
          <w:spacing w:after="100" w:line="276" w:lineRule="auto"/>
          <w:ind w:left="440"/>
        </w:pPr>
      </w:pPrChange>
    </w:pPr>
    <w:rPr>
      <w:rPrChange w:id="1" w:author="Pc2" w:date="2018-06-30T12:50: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9D7547"/>
    <w:rPr>
      <w:color w:val="0000FF" w:themeColor="hyperlink"/>
      <w:u w:val="single"/>
    </w:rPr>
  </w:style>
  <w:style w:type="character" w:styleId="SubtleReference">
    <w:name w:val="Subtle Reference"/>
    <w:basedOn w:val="DefaultParagraphFont"/>
    <w:uiPriority w:val="31"/>
    <w:qFormat/>
    <w:rsid w:val="00167C71"/>
    <w:rPr>
      <w:smallCaps/>
      <w:color w:val="5A5A5A" w:themeColor="text1" w:themeTint="A5"/>
    </w:rPr>
  </w:style>
  <w:style w:type="character" w:styleId="SubtleEmphasis">
    <w:name w:val="Subtle Emphasis"/>
    <w:basedOn w:val="DefaultParagraphFont"/>
    <w:uiPriority w:val="19"/>
    <w:qFormat/>
    <w:rsid w:val="00006013"/>
    <w:rPr>
      <w:i/>
      <w:iCs/>
      <w:color w:val="404040" w:themeColor="text1" w:themeTint="BF"/>
    </w:rPr>
  </w:style>
  <w:style w:type="paragraph" w:styleId="Header">
    <w:name w:val="header"/>
    <w:basedOn w:val="Normal"/>
    <w:link w:val="HeaderChar"/>
    <w:uiPriority w:val="99"/>
    <w:unhideWhenUsed/>
    <w:rsid w:val="004E0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4"/>
  </w:style>
  <w:style w:type="paragraph" w:styleId="Footer">
    <w:name w:val="footer"/>
    <w:basedOn w:val="Normal"/>
    <w:link w:val="FooterChar"/>
    <w:uiPriority w:val="99"/>
    <w:unhideWhenUsed/>
    <w:rsid w:val="004E0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4"/>
  </w:style>
  <w:style w:type="table" w:styleId="TableGrid">
    <w:name w:val="Table Grid"/>
    <w:basedOn w:val="TableNormal"/>
    <w:uiPriority w:val="39"/>
    <w:rsid w:val="008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8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ifa.com/" TargetMode="External"/><Relationship Id="rId4" Type="http://schemas.openxmlformats.org/officeDocument/2006/relationships/settings" Target="settings.xml"/><Relationship Id="rId9" Type="http://schemas.openxmlformats.org/officeDocument/2006/relationships/hyperlink" Target="https://www.kaggle.com/thec03u5/fifa-18-demo-player-datase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0CAA-69D1-42CC-AAB2-7AE9C97A0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Pc2</cp:lastModifiedBy>
  <cp:revision>110</cp:revision>
  <dcterms:created xsi:type="dcterms:W3CDTF">2018-06-26T02:16:00Z</dcterms:created>
  <dcterms:modified xsi:type="dcterms:W3CDTF">2018-07-19T13:03:00Z</dcterms:modified>
</cp:coreProperties>
</file>